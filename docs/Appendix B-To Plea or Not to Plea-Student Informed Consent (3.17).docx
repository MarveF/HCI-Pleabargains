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80BBD7" w14:textId="77777777" w:rsidR="005929E0" w:rsidRPr="003B064F" w:rsidRDefault="00DA4441" w:rsidP="005929E0">
      <w:pPr>
        <w:jc w:val="both"/>
        <w:rPr>
          <w:sz w:val="16"/>
          <w:szCs w:val="16"/>
        </w:rPr>
      </w:pPr>
      <w:r>
        <w:rPr>
          <w:noProof/>
        </w:rPr>
        <w:drawing>
          <wp:anchor distT="0" distB="0" distL="114300" distR="114300" simplePos="0" relativeHeight="251659264" behindDoc="0" locked="0" layoutInCell="1" allowOverlap="1" wp14:anchorId="401F2AAF" wp14:editId="06B55245">
            <wp:simplePos x="0" y="0"/>
            <wp:positionH relativeFrom="column">
              <wp:posOffset>-127000</wp:posOffset>
            </wp:positionH>
            <wp:positionV relativeFrom="paragraph">
              <wp:posOffset>-140335</wp:posOffset>
            </wp:positionV>
            <wp:extent cx="889000" cy="742950"/>
            <wp:effectExtent l="0" t="0" r="635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890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B2E97E" w14:textId="77777777" w:rsidR="005929E0" w:rsidRPr="003B064F" w:rsidRDefault="005929E0" w:rsidP="005929E0">
      <w:pPr>
        <w:ind w:right="374"/>
        <w:rPr>
          <w:b/>
          <w:sz w:val="8"/>
          <w:szCs w:val="8"/>
        </w:rPr>
      </w:pPr>
    </w:p>
    <w:p w14:paraId="72B45E10" w14:textId="77777777" w:rsidR="005929E0" w:rsidRPr="003B064F" w:rsidRDefault="005929E0" w:rsidP="006367F0">
      <w:pPr>
        <w:pStyle w:val="Heading6"/>
        <w:tabs>
          <w:tab w:val="clear" w:pos="720"/>
          <w:tab w:val="clear" w:pos="2700"/>
          <w:tab w:val="clear" w:pos="3139"/>
          <w:tab w:val="clear" w:pos="3780"/>
          <w:tab w:val="clear" w:pos="5760"/>
          <w:tab w:val="clear" w:pos="6379"/>
          <w:tab w:val="left" w:pos="864"/>
          <w:tab w:val="left" w:pos="1440"/>
          <w:tab w:val="left" w:pos="7776"/>
        </w:tabs>
        <w:spacing w:line="240" w:lineRule="auto"/>
        <w:ind w:left="720" w:right="-493"/>
        <w:jc w:val="left"/>
        <w:rPr>
          <w:b w:val="0"/>
          <w:sz w:val="30"/>
          <w:szCs w:val="30"/>
        </w:rPr>
      </w:pPr>
      <w:r>
        <w:rPr>
          <w:sz w:val="28"/>
        </w:rPr>
        <w:t>IRB INFORMED CONSENT</w:t>
      </w:r>
      <w:r w:rsidR="008C2281">
        <w:rPr>
          <w:sz w:val="28"/>
        </w:rPr>
        <w:t xml:space="preserve"> </w:t>
      </w:r>
      <w:r w:rsidR="006367F0">
        <w:rPr>
          <w:sz w:val="28"/>
        </w:rPr>
        <w:t>or AGREEMENT TO PARTICIPATE</w:t>
      </w:r>
      <w:r>
        <w:rPr>
          <w:sz w:val="28"/>
        </w:rPr>
        <w:t xml:space="preserve"> FORM </w:t>
      </w:r>
    </w:p>
    <w:p w14:paraId="0C897D1C" w14:textId="2DF3D512" w:rsidR="00AC2703" w:rsidRPr="004E33DB" w:rsidRDefault="0031725D" w:rsidP="006367F0">
      <w:pPr>
        <w:ind w:firstLine="720"/>
        <w:rPr>
          <w:sz w:val="22"/>
          <w:szCs w:val="22"/>
        </w:rPr>
      </w:pPr>
      <w:r w:rsidRPr="004E33DB">
        <w:rPr>
          <w:sz w:val="22"/>
          <w:szCs w:val="22"/>
        </w:rPr>
        <w:t>IRB</w:t>
      </w:r>
      <w:r w:rsidR="00D93B98" w:rsidRPr="004E33DB">
        <w:rPr>
          <w:sz w:val="22"/>
          <w:szCs w:val="22"/>
        </w:rPr>
        <w:t xml:space="preserve"> No.</w:t>
      </w:r>
      <w:proofErr w:type="gramStart"/>
      <w:r w:rsidRPr="004E33DB">
        <w:rPr>
          <w:sz w:val="22"/>
          <w:szCs w:val="22"/>
        </w:rPr>
        <w:t>:</w:t>
      </w:r>
      <w:r w:rsidR="00FE018E">
        <w:rPr>
          <w:rFonts w:ascii="Arial" w:hAnsi="Arial" w:cs="Arial"/>
          <w:sz w:val="22"/>
          <w:szCs w:val="22"/>
        </w:rPr>
        <w:t>15</w:t>
      </w:r>
      <w:proofErr w:type="gramEnd"/>
      <w:r w:rsidR="00FE018E">
        <w:rPr>
          <w:rFonts w:ascii="Arial" w:hAnsi="Arial" w:cs="Arial"/>
          <w:sz w:val="22"/>
          <w:szCs w:val="22"/>
        </w:rPr>
        <w:t>-104-WIL-XPD</w:t>
      </w:r>
      <w:r w:rsidRPr="004E33DB">
        <w:rPr>
          <w:sz w:val="22"/>
          <w:szCs w:val="22"/>
        </w:rPr>
        <w:t xml:space="preserve">    Rev. No./Date:</w:t>
      </w:r>
      <w:r w:rsidRPr="004E33DB">
        <w:rPr>
          <w:rFonts w:ascii="Arial" w:hAnsi="Arial" w:cs="Arial"/>
          <w:sz w:val="22"/>
          <w:szCs w:val="22"/>
        </w:rPr>
        <w:fldChar w:fldCharType="begin">
          <w:ffData>
            <w:name w:val="Text24"/>
            <w:enabled/>
            <w:calcOnExit w:val="0"/>
            <w:textInput/>
          </w:ffData>
        </w:fldChar>
      </w:r>
      <w:r w:rsidRPr="004E33DB">
        <w:rPr>
          <w:rFonts w:ascii="Arial" w:hAnsi="Arial" w:cs="Arial"/>
          <w:sz w:val="22"/>
          <w:szCs w:val="22"/>
        </w:rPr>
        <w:instrText xml:space="preserve"> FORMTEXT </w:instrText>
      </w:r>
      <w:r w:rsidRPr="004E33DB">
        <w:rPr>
          <w:rFonts w:ascii="Arial" w:hAnsi="Arial" w:cs="Arial"/>
          <w:sz w:val="22"/>
          <w:szCs w:val="22"/>
        </w:rPr>
      </w:r>
      <w:r w:rsidRPr="004E33DB">
        <w:rPr>
          <w:rFonts w:ascii="Arial" w:hAnsi="Arial" w:cs="Arial"/>
          <w:sz w:val="22"/>
          <w:szCs w:val="22"/>
        </w:rPr>
        <w:fldChar w:fldCharType="separate"/>
      </w:r>
      <w:r w:rsidRPr="004E33DB">
        <w:rPr>
          <w:rFonts w:ascii="Arial" w:hAnsi="Arial" w:cs="Arial"/>
          <w:sz w:val="22"/>
          <w:szCs w:val="22"/>
        </w:rPr>
        <w:t> </w:t>
      </w:r>
      <w:r w:rsidRPr="004E33DB">
        <w:rPr>
          <w:rFonts w:ascii="Arial" w:hAnsi="Arial" w:cs="Arial"/>
          <w:sz w:val="22"/>
          <w:szCs w:val="22"/>
        </w:rPr>
        <w:t> </w:t>
      </w:r>
      <w:r w:rsidRPr="004E33DB">
        <w:rPr>
          <w:rFonts w:ascii="Arial" w:hAnsi="Arial" w:cs="Arial"/>
          <w:sz w:val="22"/>
          <w:szCs w:val="22"/>
        </w:rPr>
        <w:t> </w:t>
      </w:r>
      <w:r w:rsidRPr="004E33DB">
        <w:rPr>
          <w:rFonts w:ascii="Arial" w:hAnsi="Arial" w:cs="Arial"/>
          <w:sz w:val="22"/>
          <w:szCs w:val="22"/>
        </w:rPr>
        <w:t> </w:t>
      </w:r>
      <w:r w:rsidRPr="004E33DB">
        <w:rPr>
          <w:rFonts w:ascii="Arial" w:hAnsi="Arial" w:cs="Arial"/>
          <w:sz w:val="22"/>
          <w:szCs w:val="22"/>
        </w:rPr>
        <w:t> </w:t>
      </w:r>
      <w:r w:rsidRPr="004E33DB">
        <w:rPr>
          <w:rFonts w:ascii="Arial" w:hAnsi="Arial" w:cs="Arial"/>
          <w:sz w:val="22"/>
          <w:szCs w:val="22"/>
        </w:rPr>
        <w:fldChar w:fldCharType="end"/>
      </w:r>
    </w:p>
    <w:p w14:paraId="119140DD" w14:textId="77777777" w:rsidR="009F593A" w:rsidRDefault="009F593A" w:rsidP="006367F0">
      <w:pPr>
        <w:ind w:right="605"/>
        <w:rPr>
          <w:b/>
          <w:sz w:val="22"/>
          <w:szCs w:val="22"/>
        </w:rPr>
      </w:pPr>
      <w:r>
        <w:rPr>
          <w:b/>
          <w:sz w:val="22"/>
          <w:szCs w:val="22"/>
        </w:rPr>
        <w:tab/>
      </w:r>
    </w:p>
    <w:p w14:paraId="1585B5BE" w14:textId="40A8B199" w:rsidR="00FA3B98" w:rsidRPr="00546D95" w:rsidRDefault="00FA3B98" w:rsidP="00FA3B98">
      <w:pPr>
        <w:ind w:right="605"/>
      </w:pPr>
      <w:r w:rsidRPr="00546D95">
        <w:rPr>
          <w:b/>
        </w:rPr>
        <w:t>Consent</w:t>
      </w:r>
      <w:r w:rsidRPr="00546D95">
        <w:t xml:space="preserve"> </w:t>
      </w:r>
      <w:r w:rsidRPr="00546D95">
        <w:rPr>
          <w:b/>
        </w:rPr>
        <w:t>Form Title</w:t>
      </w:r>
      <w:r>
        <w:rPr>
          <w:b/>
        </w:rPr>
        <w:t xml:space="preserve">: </w:t>
      </w:r>
      <w:r w:rsidRPr="007704C4">
        <w:rPr>
          <w:rFonts w:ascii="Arial" w:hAnsi="Arial" w:cs="Arial"/>
          <w:color w:val="000000" w:themeColor="text1"/>
        </w:rPr>
        <w:t xml:space="preserve">For </w:t>
      </w:r>
      <w:r>
        <w:rPr>
          <w:rFonts w:ascii="Arial" w:hAnsi="Arial" w:cs="Arial"/>
          <w:color w:val="000000" w:themeColor="text1"/>
        </w:rPr>
        <w:t>student participants</w:t>
      </w:r>
    </w:p>
    <w:p w14:paraId="53F89861" w14:textId="77777777" w:rsidR="00FA3B98" w:rsidRDefault="00FA3B98" w:rsidP="005929E0">
      <w:pPr>
        <w:numPr>
          <w:ilvl w:val="12"/>
          <w:numId w:val="0"/>
        </w:numPr>
        <w:tabs>
          <w:tab w:val="left" w:pos="0"/>
          <w:tab w:val="left" w:pos="864"/>
          <w:tab w:val="left" w:pos="1440"/>
          <w:tab w:val="right" w:pos="4320"/>
          <w:tab w:val="left" w:pos="5760"/>
          <w:tab w:val="left" w:pos="6480"/>
          <w:tab w:val="left" w:pos="7200"/>
          <w:tab w:val="left" w:pos="7920"/>
          <w:tab w:val="left" w:pos="8640"/>
          <w:tab w:val="left" w:pos="9360"/>
          <w:tab w:val="left" w:pos="10080"/>
        </w:tabs>
        <w:spacing w:line="261" w:lineRule="auto"/>
        <w:rPr>
          <w:b/>
          <w:bCs/>
          <w:sz w:val="22"/>
          <w:szCs w:val="22"/>
        </w:rPr>
      </w:pPr>
    </w:p>
    <w:p w14:paraId="6F6DCF88" w14:textId="72676C98" w:rsidR="004261E1" w:rsidRPr="008C2281" w:rsidRDefault="005929E0" w:rsidP="005929E0">
      <w:pPr>
        <w:numPr>
          <w:ilvl w:val="12"/>
          <w:numId w:val="0"/>
        </w:numPr>
        <w:tabs>
          <w:tab w:val="left" w:pos="0"/>
          <w:tab w:val="left" w:pos="864"/>
          <w:tab w:val="left" w:pos="1440"/>
          <w:tab w:val="right" w:pos="4320"/>
          <w:tab w:val="left" w:pos="5760"/>
          <w:tab w:val="left" w:pos="6480"/>
          <w:tab w:val="left" w:pos="7200"/>
          <w:tab w:val="left" w:pos="7920"/>
          <w:tab w:val="left" w:pos="8640"/>
          <w:tab w:val="left" w:pos="9360"/>
          <w:tab w:val="left" w:pos="10080"/>
        </w:tabs>
        <w:spacing w:line="261" w:lineRule="auto"/>
        <w:rPr>
          <w:rFonts w:ascii="Arial" w:hAnsi="Arial" w:cs="Arial"/>
          <w:bCs/>
          <w:sz w:val="22"/>
          <w:szCs w:val="22"/>
        </w:rPr>
      </w:pPr>
      <w:r w:rsidRPr="008C2281">
        <w:rPr>
          <w:b/>
          <w:bCs/>
          <w:sz w:val="22"/>
          <w:szCs w:val="22"/>
        </w:rPr>
        <w:t>Project Title</w:t>
      </w:r>
      <w:r w:rsidRPr="008C2281">
        <w:rPr>
          <w:bCs/>
          <w:sz w:val="22"/>
          <w:szCs w:val="22"/>
        </w:rPr>
        <w:t>:</w:t>
      </w:r>
      <w:r w:rsidR="00DD33F2" w:rsidRPr="00DD33F2">
        <w:rPr>
          <w:rFonts w:cs="Arial"/>
        </w:rPr>
        <w:t xml:space="preserve"> </w:t>
      </w:r>
      <w:r w:rsidR="00E83A66">
        <w:rPr>
          <w:rFonts w:ascii="Arial" w:hAnsi="Arial" w:cs="Arial"/>
          <w:sz w:val="22"/>
          <w:szCs w:val="22"/>
        </w:rPr>
        <w:t>Simulating Real-World Legal Decisions</w:t>
      </w:r>
    </w:p>
    <w:p w14:paraId="62BF8253" w14:textId="77777777" w:rsidR="005929E0" w:rsidRPr="008C2281" w:rsidRDefault="005929E0" w:rsidP="005929E0">
      <w:pPr>
        <w:numPr>
          <w:ilvl w:val="12"/>
          <w:numId w:val="0"/>
        </w:numPr>
        <w:tabs>
          <w:tab w:val="left" w:pos="0"/>
          <w:tab w:val="left" w:pos="864"/>
          <w:tab w:val="left" w:pos="1440"/>
          <w:tab w:val="right" w:pos="4320"/>
          <w:tab w:val="left" w:pos="5760"/>
          <w:tab w:val="left" w:pos="6480"/>
          <w:tab w:val="left" w:pos="7200"/>
          <w:tab w:val="left" w:pos="7920"/>
          <w:tab w:val="left" w:pos="8640"/>
          <w:tab w:val="left" w:pos="9360"/>
          <w:tab w:val="left" w:pos="10080"/>
        </w:tabs>
        <w:spacing w:line="261" w:lineRule="auto"/>
        <w:rPr>
          <w:rFonts w:ascii="Arial" w:hAnsi="Arial" w:cs="Arial"/>
          <w:bCs/>
          <w:sz w:val="22"/>
          <w:szCs w:val="22"/>
        </w:rPr>
      </w:pPr>
      <w:r w:rsidRPr="008C2281">
        <w:rPr>
          <w:b/>
          <w:bCs/>
          <w:sz w:val="22"/>
          <w:szCs w:val="22"/>
        </w:rPr>
        <w:t>Principal Investigator</w:t>
      </w:r>
      <w:r w:rsidRPr="008C2281">
        <w:rPr>
          <w:bCs/>
          <w:sz w:val="22"/>
          <w:szCs w:val="22"/>
        </w:rPr>
        <w:t>:</w:t>
      </w:r>
      <w:r w:rsidR="00DD33F2">
        <w:rPr>
          <w:bCs/>
          <w:sz w:val="22"/>
          <w:szCs w:val="22"/>
        </w:rPr>
        <w:t xml:space="preserve"> </w:t>
      </w:r>
      <w:r w:rsidR="00DD33F2">
        <w:rPr>
          <w:rFonts w:ascii="Arial" w:hAnsi="Arial" w:cs="Arial"/>
          <w:sz w:val="22"/>
          <w:szCs w:val="22"/>
        </w:rPr>
        <w:t>Miko M. Wilford</w:t>
      </w:r>
    </w:p>
    <w:p w14:paraId="67F795F9" w14:textId="7563A8D0" w:rsidR="008C2281" w:rsidRPr="008C2281" w:rsidRDefault="008C2281" w:rsidP="008C2281">
      <w:pPr>
        <w:ind w:firstLine="720"/>
        <w:rPr>
          <w:b/>
          <w:bCs/>
          <w:sz w:val="22"/>
          <w:szCs w:val="22"/>
        </w:rPr>
      </w:pPr>
      <w:r>
        <w:rPr>
          <w:b/>
          <w:bCs/>
          <w:sz w:val="22"/>
          <w:szCs w:val="22"/>
        </w:rPr>
        <w:t xml:space="preserve">   </w:t>
      </w:r>
      <w:r w:rsidRPr="008C2281">
        <w:rPr>
          <w:b/>
          <w:bCs/>
          <w:sz w:val="22"/>
          <w:szCs w:val="22"/>
        </w:rPr>
        <w:t>Contact Information:</w:t>
      </w:r>
      <w:r w:rsidRPr="008C2281">
        <w:rPr>
          <w:rFonts w:ascii="Arial" w:hAnsi="Arial" w:cs="Arial"/>
          <w:sz w:val="22"/>
          <w:szCs w:val="22"/>
        </w:rPr>
        <w:t xml:space="preserve"> </w:t>
      </w:r>
      <w:r w:rsidR="00DD33F2">
        <w:rPr>
          <w:rFonts w:ascii="Arial" w:hAnsi="Arial" w:cs="Arial"/>
          <w:sz w:val="22"/>
          <w:szCs w:val="22"/>
        </w:rPr>
        <w:t xml:space="preserve">Email: </w:t>
      </w:r>
      <w:hyperlink r:id="rId8" w:history="1">
        <w:r w:rsidR="00DD33F2" w:rsidRPr="00495222">
          <w:rPr>
            <w:rStyle w:val="Hyperlink"/>
            <w:rFonts w:ascii="Arial" w:hAnsi="Arial" w:cs="Arial"/>
            <w:sz w:val="22"/>
            <w:szCs w:val="22"/>
          </w:rPr>
          <w:t>Miko_Wilford@uml.edu</w:t>
        </w:r>
      </w:hyperlink>
      <w:r w:rsidR="008C6EB4">
        <w:rPr>
          <w:rFonts w:ascii="Arial" w:hAnsi="Arial" w:cs="Arial"/>
          <w:sz w:val="22"/>
          <w:szCs w:val="22"/>
        </w:rPr>
        <w:t xml:space="preserve"> or</w:t>
      </w:r>
      <w:r w:rsidR="00DD33F2">
        <w:rPr>
          <w:rFonts w:ascii="Arial" w:hAnsi="Arial" w:cs="Arial"/>
          <w:sz w:val="22"/>
          <w:szCs w:val="22"/>
        </w:rPr>
        <w:t xml:space="preserve"> Phone: (978) 934-3975</w:t>
      </w:r>
    </w:p>
    <w:p w14:paraId="204159E9" w14:textId="064032E3" w:rsidR="005929E0" w:rsidRPr="008C2281" w:rsidRDefault="005929E0" w:rsidP="00AC2703">
      <w:pPr>
        <w:rPr>
          <w:rFonts w:ascii="Arial" w:hAnsi="Arial" w:cs="Arial"/>
          <w:bCs/>
          <w:sz w:val="22"/>
          <w:szCs w:val="22"/>
        </w:rPr>
      </w:pPr>
      <w:r w:rsidRPr="008C2281">
        <w:rPr>
          <w:b/>
          <w:bCs/>
          <w:sz w:val="22"/>
          <w:szCs w:val="22"/>
        </w:rPr>
        <w:t>Co-</w:t>
      </w:r>
      <w:r w:rsidR="004261E1" w:rsidRPr="008C2281">
        <w:rPr>
          <w:b/>
          <w:bCs/>
          <w:sz w:val="22"/>
          <w:szCs w:val="22"/>
        </w:rPr>
        <w:t>PI</w:t>
      </w:r>
      <w:r w:rsidRPr="008C2281">
        <w:rPr>
          <w:b/>
          <w:bCs/>
          <w:sz w:val="22"/>
          <w:szCs w:val="22"/>
        </w:rPr>
        <w:t>(s)</w:t>
      </w:r>
      <w:r w:rsidRPr="008C2281">
        <w:rPr>
          <w:bCs/>
          <w:sz w:val="22"/>
          <w:szCs w:val="22"/>
        </w:rPr>
        <w:t>:</w:t>
      </w:r>
      <w:r w:rsidR="00DD33F2">
        <w:rPr>
          <w:bCs/>
          <w:sz w:val="22"/>
          <w:szCs w:val="22"/>
        </w:rPr>
        <w:t xml:space="preserve"> </w:t>
      </w:r>
      <w:proofErr w:type="spellStart"/>
      <w:r w:rsidR="00E83A66">
        <w:rPr>
          <w:rFonts w:ascii="Arial" w:hAnsi="Arial" w:cs="Arial"/>
          <w:sz w:val="22"/>
          <w:szCs w:val="22"/>
        </w:rPr>
        <w:t>Misha</w:t>
      </w:r>
      <w:proofErr w:type="spellEnd"/>
      <w:r w:rsidR="00E83A66">
        <w:rPr>
          <w:rFonts w:ascii="Arial" w:hAnsi="Arial" w:cs="Arial"/>
          <w:sz w:val="22"/>
          <w:szCs w:val="22"/>
        </w:rPr>
        <w:t xml:space="preserve"> </w:t>
      </w:r>
      <w:proofErr w:type="spellStart"/>
      <w:r w:rsidR="00E83A66">
        <w:rPr>
          <w:rFonts w:ascii="Arial" w:hAnsi="Arial" w:cs="Arial"/>
          <w:sz w:val="22"/>
          <w:szCs w:val="22"/>
        </w:rPr>
        <w:t>Rabinovich</w:t>
      </w:r>
      <w:proofErr w:type="spellEnd"/>
      <w:r w:rsidR="00E83A66">
        <w:rPr>
          <w:rFonts w:ascii="Arial" w:hAnsi="Arial" w:cs="Arial"/>
          <w:sz w:val="22"/>
          <w:szCs w:val="22"/>
        </w:rPr>
        <w:t xml:space="preserve"> (Misha_Rabinovich@uml.edu)</w:t>
      </w:r>
    </w:p>
    <w:p w14:paraId="0622FB11" w14:textId="67D95BED" w:rsidR="00C44FE5" w:rsidRPr="008C2281" w:rsidRDefault="00C44FE5" w:rsidP="00C44FE5">
      <w:pPr>
        <w:numPr>
          <w:ilvl w:val="12"/>
          <w:numId w:val="0"/>
        </w:numPr>
        <w:tabs>
          <w:tab w:val="left" w:pos="0"/>
          <w:tab w:val="left" w:pos="864"/>
          <w:tab w:val="left" w:pos="1440"/>
          <w:tab w:val="right" w:pos="4320"/>
          <w:tab w:val="left" w:pos="5760"/>
          <w:tab w:val="left" w:pos="6480"/>
          <w:tab w:val="left" w:pos="7200"/>
          <w:tab w:val="left" w:pos="7920"/>
          <w:tab w:val="left" w:pos="8640"/>
          <w:tab w:val="left" w:pos="9360"/>
          <w:tab w:val="left" w:pos="10080"/>
        </w:tabs>
        <w:spacing w:line="261" w:lineRule="auto"/>
        <w:rPr>
          <w:rFonts w:ascii="Arial" w:hAnsi="Arial" w:cs="Arial"/>
          <w:bCs/>
          <w:sz w:val="22"/>
          <w:szCs w:val="22"/>
        </w:rPr>
      </w:pPr>
      <w:r w:rsidRPr="008C2281">
        <w:rPr>
          <w:b/>
          <w:bCs/>
          <w:sz w:val="22"/>
          <w:szCs w:val="22"/>
        </w:rPr>
        <w:t>Student Investigator(s)</w:t>
      </w:r>
      <w:r w:rsidRPr="008C2281">
        <w:rPr>
          <w:bCs/>
          <w:sz w:val="22"/>
          <w:szCs w:val="22"/>
        </w:rPr>
        <w:t>:</w:t>
      </w:r>
      <w:r w:rsidR="00DD33F2">
        <w:rPr>
          <w:bCs/>
          <w:sz w:val="22"/>
          <w:szCs w:val="22"/>
        </w:rPr>
        <w:t xml:space="preserve"> </w:t>
      </w:r>
      <w:r w:rsidR="0045166E" w:rsidRPr="00EB210C">
        <w:rPr>
          <w:rFonts w:ascii="Arial" w:hAnsi="Arial" w:cs="Arial"/>
          <w:sz w:val="22"/>
          <w:szCs w:val="22"/>
        </w:rPr>
        <w:t xml:space="preserve">Maria </w:t>
      </w:r>
      <w:proofErr w:type="spellStart"/>
      <w:r w:rsidR="0045166E" w:rsidRPr="00EB210C">
        <w:rPr>
          <w:rFonts w:ascii="Arial" w:hAnsi="Arial" w:cs="Arial"/>
          <w:sz w:val="22"/>
          <w:szCs w:val="22"/>
        </w:rPr>
        <w:t>Camila</w:t>
      </w:r>
      <w:proofErr w:type="spellEnd"/>
      <w:r w:rsidR="0045166E" w:rsidRPr="00EB210C">
        <w:rPr>
          <w:rFonts w:ascii="Arial" w:hAnsi="Arial" w:cs="Arial"/>
          <w:sz w:val="22"/>
          <w:szCs w:val="22"/>
        </w:rPr>
        <w:t xml:space="preserve"> </w:t>
      </w:r>
      <w:proofErr w:type="spellStart"/>
      <w:r w:rsidR="0045166E" w:rsidRPr="00EB210C">
        <w:rPr>
          <w:rFonts w:ascii="Arial" w:hAnsi="Arial" w:cs="Arial"/>
          <w:sz w:val="22"/>
          <w:szCs w:val="22"/>
        </w:rPr>
        <w:t>Borrero</w:t>
      </w:r>
      <w:proofErr w:type="spellEnd"/>
      <w:r w:rsidR="0045166E" w:rsidRPr="00EB210C">
        <w:rPr>
          <w:rFonts w:ascii="Arial" w:hAnsi="Arial" w:cs="Arial"/>
          <w:sz w:val="22"/>
          <w:szCs w:val="22"/>
        </w:rPr>
        <w:t xml:space="preserve">, </w:t>
      </w:r>
      <w:del w:id="0" w:author="Miko Wilford" w:date="2017-03-20T12:32:00Z">
        <w:r w:rsidR="0045166E" w:rsidRPr="00EB210C" w:rsidDel="00AF247E">
          <w:rPr>
            <w:rFonts w:ascii="Arial" w:hAnsi="Arial" w:cs="Arial"/>
            <w:sz w:val="22"/>
            <w:szCs w:val="22"/>
          </w:rPr>
          <w:delText>Carter Cotrupi</w:delText>
        </w:r>
      </w:del>
      <w:ins w:id="1" w:author="Miko Wilford" w:date="2017-03-20T12:32:00Z">
        <w:r w:rsidR="00AF247E">
          <w:rPr>
            <w:rFonts w:ascii="Arial" w:hAnsi="Arial" w:cs="Arial"/>
            <w:sz w:val="22"/>
            <w:szCs w:val="22"/>
          </w:rPr>
          <w:t xml:space="preserve">Courtney </w:t>
        </w:r>
        <w:proofErr w:type="spellStart"/>
        <w:r w:rsidR="00AF247E">
          <w:rPr>
            <w:rFonts w:ascii="Arial" w:hAnsi="Arial" w:cs="Arial"/>
            <w:sz w:val="22"/>
            <w:szCs w:val="22"/>
          </w:rPr>
          <w:t>Carnevale</w:t>
        </w:r>
      </w:ins>
      <w:proofErr w:type="spellEnd"/>
      <w:r w:rsidR="0045166E" w:rsidRPr="00EB210C">
        <w:rPr>
          <w:rFonts w:ascii="Arial" w:hAnsi="Arial" w:cs="Arial"/>
          <w:sz w:val="22"/>
          <w:szCs w:val="22"/>
        </w:rPr>
        <w:t xml:space="preserve">, </w:t>
      </w:r>
      <w:del w:id="2" w:author="Miko Wilford" w:date="2017-03-20T12:32:00Z">
        <w:r w:rsidR="0045166E" w:rsidRPr="00EB210C" w:rsidDel="00AF247E">
          <w:rPr>
            <w:rFonts w:ascii="Arial" w:hAnsi="Arial" w:cs="Arial"/>
            <w:sz w:val="22"/>
            <w:szCs w:val="22"/>
          </w:rPr>
          <w:delText>Michael Doyle</w:delText>
        </w:r>
      </w:del>
      <w:ins w:id="3" w:author="Miko Wilford" w:date="2017-03-20T12:32:00Z">
        <w:r w:rsidR="00AF247E">
          <w:rPr>
            <w:rFonts w:ascii="Arial" w:hAnsi="Arial" w:cs="Arial"/>
            <w:sz w:val="22"/>
            <w:szCs w:val="22"/>
          </w:rPr>
          <w:t>Melanie Case</w:t>
        </w:r>
      </w:ins>
      <w:r w:rsidR="0045166E" w:rsidRPr="00EB210C">
        <w:rPr>
          <w:rFonts w:ascii="Arial" w:hAnsi="Arial" w:cs="Arial"/>
          <w:sz w:val="22"/>
          <w:szCs w:val="22"/>
        </w:rPr>
        <w:t xml:space="preserve">, </w:t>
      </w:r>
      <w:proofErr w:type="spellStart"/>
      <w:r w:rsidR="0045166E" w:rsidRPr="00EB210C">
        <w:rPr>
          <w:rFonts w:ascii="Arial" w:hAnsi="Arial" w:cs="Arial"/>
          <w:sz w:val="22"/>
          <w:szCs w:val="22"/>
        </w:rPr>
        <w:t>Annmarie</w:t>
      </w:r>
      <w:proofErr w:type="spellEnd"/>
      <w:r w:rsidR="0045166E" w:rsidRPr="00EB210C">
        <w:rPr>
          <w:rFonts w:ascii="Arial" w:hAnsi="Arial" w:cs="Arial"/>
          <w:sz w:val="22"/>
          <w:szCs w:val="22"/>
        </w:rPr>
        <w:t xml:space="preserve"> </w:t>
      </w:r>
      <w:proofErr w:type="spellStart"/>
      <w:r w:rsidR="0045166E" w:rsidRPr="00EB210C">
        <w:rPr>
          <w:rFonts w:ascii="Arial" w:hAnsi="Arial" w:cs="Arial"/>
          <w:sz w:val="22"/>
          <w:szCs w:val="22"/>
        </w:rPr>
        <w:t>Khairalla</w:t>
      </w:r>
      <w:proofErr w:type="spellEnd"/>
      <w:r w:rsidR="0045166E" w:rsidRPr="00EB210C">
        <w:rPr>
          <w:rFonts w:ascii="Arial" w:hAnsi="Arial" w:cs="Arial"/>
          <w:sz w:val="22"/>
          <w:szCs w:val="22"/>
        </w:rPr>
        <w:t xml:space="preserve">, </w:t>
      </w:r>
      <w:proofErr w:type="spellStart"/>
      <w:ins w:id="4" w:author="Miko Wilford" w:date="2017-03-20T12:32:00Z">
        <w:r w:rsidR="00AF247E">
          <w:rPr>
            <w:rFonts w:ascii="Arial" w:hAnsi="Arial" w:cs="Arial"/>
            <w:sz w:val="22"/>
            <w:szCs w:val="22"/>
          </w:rPr>
          <w:t>Jordanne</w:t>
        </w:r>
        <w:proofErr w:type="spellEnd"/>
        <w:r w:rsidR="00AF247E">
          <w:rPr>
            <w:rFonts w:ascii="Arial" w:hAnsi="Arial" w:cs="Arial"/>
            <w:sz w:val="22"/>
            <w:szCs w:val="22"/>
          </w:rPr>
          <w:t xml:space="preserve"> Love, </w:t>
        </w:r>
      </w:ins>
      <w:r w:rsidR="0045166E" w:rsidRPr="00EB210C">
        <w:rPr>
          <w:rFonts w:ascii="Arial" w:hAnsi="Arial" w:cs="Arial"/>
          <w:sz w:val="22"/>
          <w:szCs w:val="22"/>
        </w:rPr>
        <w:t xml:space="preserve">and </w:t>
      </w:r>
      <w:del w:id="5" w:author="Miko Wilford" w:date="2017-03-20T12:32:00Z">
        <w:r w:rsidR="0045166E" w:rsidRPr="00EB210C" w:rsidDel="00AF247E">
          <w:rPr>
            <w:rFonts w:ascii="Arial" w:hAnsi="Arial" w:cs="Arial"/>
            <w:sz w:val="22"/>
            <w:szCs w:val="22"/>
          </w:rPr>
          <w:delText>Sydney Venuti</w:delText>
        </w:r>
      </w:del>
      <w:ins w:id="6" w:author="Miko Wilford" w:date="2017-03-20T12:32:00Z">
        <w:r w:rsidR="00AF247E">
          <w:rPr>
            <w:rFonts w:ascii="Arial" w:hAnsi="Arial" w:cs="Arial"/>
            <w:sz w:val="22"/>
            <w:szCs w:val="22"/>
          </w:rPr>
          <w:t>Thomas Nelson</w:t>
        </w:r>
      </w:ins>
      <w:bookmarkStart w:id="7" w:name="_GoBack"/>
      <w:bookmarkEnd w:id="7"/>
    </w:p>
    <w:p w14:paraId="0706703B" w14:textId="321E6AEB" w:rsidR="004109C8" w:rsidRPr="008C2281" w:rsidRDefault="004109C8" w:rsidP="004109C8">
      <w:pPr>
        <w:numPr>
          <w:ilvl w:val="12"/>
          <w:numId w:val="0"/>
        </w:numPr>
        <w:tabs>
          <w:tab w:val="left" w:pos="0"/>
          <w:tab w:val="left" w:pos="864"/>
          <w:tab w:val="left" w:pos="1440"/>
          <w:tab w:val="right" w:pos="4320"/>
          <w:tab w:val="left" w:pos="5760"/>
          <w:tab w:val="left" w:pos="6480"/>
          <w:tab w:val="left" w:pos="7200"/>
          <w:tab w:val="left" w:pos="7920"/>
          <w:tab w:val="left" w:pos="8640"/>
          <w:tab w:val="left" w:pos="9360"/>
          <w:tab w:val="left" w:pos="10080"/>
        </w:tabs>
        <w:spacing w:line="261" w:lineRule="auto"/>
        <w:rPr>
          <w:rFonts w:ascii="Arial" w:hAnsi="Arial" w:cs="Arial"/>
          <w:bCs/>
          <w:sz w:val="22"/>
          <w:szCs w:val="22"/>
        </w:rPr>
      </w:pPr>
      <w:r w:rsidRPr="008C2281">
        <w:rPr>
          <w:b/>
          <w:bCs/>
          <w:sz w:val="22"/>
          <w:szCs w:val="22"/>
        </w:rPr>
        <w:t>Date Submitted</w:t>
      </w:r>
      <w:r w:rsidRPr="008C2281">
        <w:rPr>
          <w:bCs/>
          <w:sz w:val="22"/>
          <w:szCs w:val="22"/>
        </w:rPr>
        <w:t>:</w:t>
      </w:r>
      <w:r w:rsidR="00DD33F2">
        <w:rPr>
          <w:bCs/>
          <w:sz w:val="22"/>
          <w:szCs w:val="22"/>
        </w:rPr>
        <w:t xml:space="preserve"> </w:t>
      </w:r>
      <w:r w:rsidR="00E83A66">
        <w:rPr>
          <w:rFonts w:ascii="Arial" w:hAnsi="Arial" w:cs="Arial"/>
          <w:sz w:val="22"/>
          <w:szCs w:val="22"/>
        </w:rPr>
        <w:t>0</w:t>
      </w:r>
      <w:r w:rsidR="00FA3B98">
        <w:rPr>
          <w:rFonts w:ascii="Arial" w:hAnsi="Arial" w:cs="Arial"/>
          <w:sz w:val="22"/>
          <w:szCs w:val="22"/>
        </w:rPr>
        <w:t>8</w:t>
      </w:r>
      <w:r w:rsidR="00E83A66">
        <w:rPr>
          <w:rFonts w:ascii="Arial" w:hAnsi="Arial" w:cs="Arial"/>
          <w:sz w:val="22"/>
          <w:szCs w:val="22"/>
        </w:rPr>
        <w:t>/</w:t>
      </w:r>
      <w:r w:rsidR="00FA3B98">
        <w:rPr>
          <w:rFonts w:ascii="Arial" w:hAnsi="Arial" w:cs="Arial"/>
          <w:sz w:val="22"/>
          <w:szCs w:val="22"/>
        </w:rPr>
        <w:t>04</w:t>
      </w:r>
      <w:r w:rsidR="00E83A66">
        <w:rPr>
          <w:rFonts w:ascii="Arial" w:hAnsi="Arial" w:cs="Arial"/>
          <w:sz w:val="22"/>
          <w:szCs w:val="22"/>
        </w:rPr>
        <w:t>/2016</w:t>
      </w:r>
    </w:p>
    <w:p w14:paraId="1D0C2BA0" w14:textId="77777777" w:rsidR="00135819" w:rsidRPr="008C2281" w:rsidRDefault="00135819" w:rsidP="005929E0">
      <w:pPr>
        <w:numPr>
          <w:ilvl w:val="12"/>
          <w:numId w:val="0"/>
        </w:numPr>
        <w:tabs>
          <w:tab w:val="left" w:pos="0"/>
          <w:tab w:val="left" w:pos="864"/>
          <w:tab w:val="left" w:pos="1440"/>
          <w:tab w:val="right" w:pos="4320"/>
          <w:tab w:val="left" w:pos="5760"/>
          <w:tab w:val="left" w:pos="6480"/>
          <w:tab w:val="left" w:pos="7200"/>
          <w:tab w:val="left" w:pos="7920"/>
          <w:tab w:val="left" w:pos="8640"/>
          <w:tab w:val="left" w:pos="9360"/>
          <w:tab w:val="left" w:pos="10080"/>
        </w:tabs>
        <w:spacing w:line="261" w:lineRule="auto"/>
        <w:rPr>
          <w:bCs/>
          <w:sz w:val="22"/>
          <w:szCs w:val="22"/>
        </w:rPr>
      </w:pPr>
    </w:p>
    <w:p w14:paraId="76F268B2" w14:textId="77777777" w:rsidR="000F1802" w:rsidRPr="00511B04" w:rsidRDefault="004261E1" w:rsidP="000F1802">
      <w:pPr>
        <w:ind w:right="605"/>
        <w:rPr>
          <w:b/>
          <w:sz w:val="20"/>
          <w:szCs w:val="20"/>
        </w:rPr>
      </w:pPr>
      <w:r w:rsidRPr="008C2281">
        <w:rPr>
          <w:bCs/>
          <w:i/>
          <w:sz w:val="22"/>
          <w:szCs w:val="22"/>
        </w:rPr>
        <w:t>This form has been approved for use by the UM</w:t>
      </w:r>
      <w:r w:rsidR="003E302B">
        <w:rPr>
          <w:bCs/>
          <w:i/>
          <w:sz w:val="22"/>
          <w:szCs w:val="22"/>
        </w:rPr>
        <w:t>L</w:t>
      </w:r>
      <w:r w:rsidRPr="008C2281">
        <w:rPr>
          <w:bCs/>
          <w:i/>
          <w:sz w:val="22"/>
          <w:szCs w:val="22"/>
        </w:rPr>
        <w:t xml:space="preserve"> IRB and is valid for </w:t>
      </w:r>
      <w:r w:rsidR="003E302B">
        <w:rPr>
          <w:bCs/>
          <w:i/>
          <w:sz w:val="22"/>
          <w:szCs w:val="22"/>
        </w:rPr>
        <w:t>up to</w:t>
      </w:r>
      <w:r w:rsidRPr="008C2281">
        <w:rPr>
          <w:bCs/>
          <w:i/>
          <w:sz w:val="22"/>
          <w:szCs w:val="22"/>
        </w:rPr>
        <w:t xml:space="preserve"> one year from the</w:t>
      </w:r>
      <w:r w:rsidR="0063123E" w:rsidRPr="008C2281">
        <w:rPr>
          <w:bCs/>
          <w:i/>
          <w:sz w:val="22"/>
          <w:szCs w:val="22"/>
        </w:rPr>
        <w:t xml:space="preserve"> approval</w:t>
      </w:r>
      <w:r w:rsidRPr="008C2281">
        <w:rPr>
          <w:bCs/>
          <w:i/>
          <w:sz w:val="22"/>
          <w:szCs w:val="22"/>
        </w:rPr>
        <w:t xml:space="preserve"> date.  </w:t>
      </w:r>
      <w:r w:rsidR="000F1802">
        <w:rPr>
          <w:i/>
          <w:sz w:val="20"/>
          <w:szCs w:val="20"/>
        </w:rPr>
        <w:t>(PIs -Give</w:t>
      </w:r>
      <w:r w:rsidR="000F1802" w:rsidRPr="00511B04">
        <w:rPr>
          <w:i/>
          <w:sz w:val="20"/>
          <w:szCs w:val="20"/>
        </w:rPr>
        <w:t xml:space="preserve"> </w:t>
      </w:r>
      <w:r w:rsidR="000F1802">
        <w:rPr>
          <w:i/>
          <w:sz w:val="20"/>
          <w:szCs w:val="20"/>
        </w:rPr>
        <w:t xml:space="preserve">a copy of this form </w:t>
      </w:r>
      <w:r w:rsidR="000F1802" w:rsidRPr="00511B04">
        <w:rPr>
          <w:i/>
          <w:sz w:val="20"/>
          <w:szCs w:val="20"/>
        </w:rPr>
        <w:t>to the study participant after</w:t>
      </w:r>
      <w:r w:rsidR="000F1802">
        <w:rPr>
          <w:i/>
          <w:sz w:val="20"/>
          <w:szCs w:val="20"/>
        </w:rPr>
        <w:t xml:space="preserve"> they</w:t>
      </w:r>
      <w:r w:rsidR="000F1802" w:rsidRPr="00511B04">
        <w:rPr>
          <w:i/>
          <w:sz w:val="20"/>
          <w:szCs w:val="20"/>
        </w:rPr>
        <w:t xml:space="preserve"> sign it</w:t>
      </w:r>
      <w:r w:rsidR="000F1802">
        <w:rPr>
          <w:i/>
          <w:sz w:val="20"/>
          <w:szCs w:val="20"/>
        </w:rPr>
        <w:t>.</w:t>
      </w:r>
      <w:r w:rsidR="000F1802" w:rsidRPr="00511B04">
        <w:rPr>
          <w:i/>
          <w:sz w:val="20"/>
          <w:szCs w:val="20"/>
        </w:rPr>
        <w:t xml:space="preserve"> </w:t>
      </w:r>
      <w:r w:rsidR="000F1802">
        <w:rPr>
          <w:i/>
          <w:sz w:val="20"/>
          <w:szCs w:val="20"/>
        </w:rPr>
        <w:t>Originals are to be retained by the PI.</w:t>
      </w:r>
      <w:r w:rsidR="000F1802">
        <w:rPr>
          <w:sz w:val="20"/>
          <w:szCs w:val="20"/>
        </w:rPr>
        <w:t>)</w:t>
      </w:r>
    </w:p>
    <w:p w14:paraId="4CA7711F" w14:textId="77777777" w:rsidR="005929E0" w:rsidRPr="008C2281" w:rsidRDefault="005929E0" w:rsidP="005929E0">
      <w:pPr>
        <w:numPr>
          <w:ilvl w:val="12"/>
          <w:numId w:val="0"/>
        </w:numPr>
        <w:tabs>
          <w:tab w:val="left" w:pos="0"/>
          <w:tab w:val="left" w:pos="864"/>
          <w:tab w:val="left" w:pos="1440"/>
          <w:tab w:val="right" w:pos="4320"/>
          <w:tab w:val="left" w:pos="5760"/>
          <w:tab w:val="left" w:pos="6480"/>
          <w:tab w:val="left" w:pos="7200"/>
          <w:tab w:val="left" w:pos="7920"/>
          <w:tab w:val="left" w:pos="8640"/>
          <w:tab w:val="left" w:pos="9360"/>
          <w:tab w:val="left" w:pos="10080"/>
        </w:tabs>
        <w:spacing w:line="261" w:lineRule="auto"/>
        <w:rPr>
          <w:bCs/>
          <w:i/>
          <w:sz w:val="22"/>
          <w:szCs w:val="22"/>
        </w:rPr>
      </w:pPr>
    </w:p>
    <w:p w14:paraId="4EAB80DC" w14:textId="77777777" w:rsidR="004261E1" w:rsidRPr="008C2281" w:rsidRDefault="004261E1" w:rsidP="005929E0">
      <w:pPr>
        <w:numPr>
          <w:ilvl w:val="12"/>
          <w:numId w:val="0"/>
        </w:numPr>
        <w:tabs>
          <w:tab w:val="left" w:pos="0"/>
          <w:tab w:val="left" w:pos="864"/>
          <w:tab w:val="left" w:pos="1440"/>
          <w:tab w:val="right" w:pos="4320"/>
          <w:tab w:val="left" w:pos="5760"/>
          <w:tab w:val="left" w:pos="6480"/>
          <w:tab w:val="left" w:pos="7200"/>
          <w:tab w:val="left" w:pos="7920"/>
          <w:tab w:val="left" w:pos="8640"/>
          <w:tab w:val="left" w:pos="9360"/>
          <w:tab w:val="left" w:pos="10080"/>
        </w:tabs>
        <w:spacing w:line="261" w:lineRule="auto"/>
        <w:rPr>
          <w:rFonts w:ascii="Arial" w:hAnsi="Arial" w:cs="Arial"/>
          <w:bCs/>
          <w:sz w:val="22"/>
          <w:szCs w:val="22"/>
        </w:rPr>
      </w:pPr>
      <w:r w:rsidRPr="008C2281">
        <w:rPr>
          <w:b/>
          <w:bCs/>
          <w:sz w:val="22"/>
          <w:szCs w:val="22"/>
        </w:rPr>
        <w:t>Authorized IRB Approval Signature</w:t>
      </w:r>
      <w:r w:rsidR="00C44FE5" w:rsidRPr="008C2281">
        <w:rPr>
          <w:bCs/>
          <w:sz w:val="22"/>
          <w:szCs w:val="22"/>
        </w:rPr>
        <w:t>:</w:t>
      </w:r>
      <w:r w:rsidRPr="008C2281">
        <w:rPr>
          <w:bCs/>
          <w:sz w:val="22"/>
          <w:szCs w:val="22"/>
        </w:rPr>
        <w:t xml:space="preserve"> </w:t>
      </w:r>
      <w:r w:rsidR="003E302B" w:rsidRPr="008C2281">
        <w:rPr>
          <w:rFonts w:ascii="Arial" w:hAnsi="Arial" w:cs="Arial"/>
          <w:sz w:val="22"/>
          <w:szCs w:val="22"/>
        </w:rPr>
        <w:fldChar w:fldCharType="begin">
          <w:ffData>
            <w:name w:val="Text4"/>
            <w:enabled/>
            <w:calcOnExit w:val="0"/>
            <w:textInput/>
          </w:ffData>
        </w:fldChar>
      </w:r>
      <w:r w:rsidR="003E302B" w:rsidRPr="008C2281">
        <w:rPr>
          <w:rFonts w:ascii="Arial" w:hAnsi="Arial" w:cs="Arial"/>
          <w:sz w:val="22"/>
          <w:szCs w:val="22"/>
        </w:rPr>
        <w:instrText xml:space="preserve"> FORMTEXT </w:instrText>
      </w:r>
      <w:r w:rsidR="003E302B" w:rsidRPr="008C2281">
        <w:rPr>
          <w:rFonts w:ascii="Arial" w:hAnsi="Arial" w:cs="Arial"/>
          <w:sz w:val="22"/>
          <w:szCs w:val="22"/>
        </w:rPr>
      </w:r>
      <w:r w:rsidR="003E302B" w:rsidRPr="008C2281">
        <w:rPr>
          <w:rFonts w:ascii="Arial" w:hAnsi="Arial" w:cs="Arial"/>
          <w:sz w:val="22"/>
          <w:szCs w:val="22"/>
        </w:rPr>
        <w:fldChar w:fldCharType="separate"/>
      </w:r>
      <w:r w:rsidR="003E302B" w:rsidRPr="008C2281">
        <w:rPr>
          <w:rFonts w:ascii="Arial" w:hAnsi="Arial" w:cs="Arial"/>
          <w:sz w:val="22"/>
          <w:szCs w:val="22"/>
        </w:rPr>
        <w:t> </w:t>
      </w:r>
      <w:r w:rsidR="003E302B" w:rsidRPr="008C2281">
        <w:rPr>
          <w:rFonts w:ascii="Arial" w:hAnsi="Arial" w:cs="Arial"/>
          <w:sz w:val="22"/>
          <w:szCs w:val="22"/>
        </w:rPr>
        <w:t> </w:t>
      </w:r>
      <w:r w:rsidR="003E302B" w:rsidRPr="008C2281">
        <w:rPr>
          <w:rFonts w:ascii="Arial" w:hAnsi="Arial" w:cs="Arial"/>
          <w:sz w:val="22"/>
          <w:szCs w:val="22"/>
        </w:rPr>
        <w:t> </w:t>
      </w:r>
      <w:r w:rsidR="003E302B" w:rsidRPr="008C2281">
        <w:rPr>
          <w:rFonts w:ascii="Arial" w:hAnsi="Arial" w:cs="Arial"/>
          <w:sz w:val="22"/>
          <w:szCs w:val="22"/>
        </w:rPr>
        <w:t> </w:t>
      </w:r>
      <w:r w:rsidR="003E302B" w:rsidRPr="008C2281">
        <w:rPr>
          <w:rFonts w:ascii="Arial" w:hAnsi="Arial" w:cs="Arial"/>
          <w:sz w:val="22"/>
          <w:szCs w:val="22"/>
        </w:rPr>
        <w:t> </w:t>
      </w:r>
      <w:r w:rsidR="003E302B" w:rsidRPr="008C2281">
        <w:rPr>
          <w:rFonts w:ascii="Arial" w:hAnsi="Arial" w:cs="Arial"/>
          <w:sz w:val="22"/>
          <w:szCs w:val="22"/>
        </w:rPr>
        <w:fldChar w:fldCharType="end"/>
      </w:r>
      <w:r w:rsidRPr="008C2281">
        <w:rPr>
          <w:bCs/>
          <w:sz w:val="22"/>
          <w:szCs w:val="22"/>
        </w:rPr>
        <w:tab/>
      </w:r>
      <w:r w:rsidRPr="008C2281">
        <w:rPr>
          <w:bCs/>
          <w:sz w:val="22"/>
          <w:szCs w:val="22"/>
        </w:rPr>
        <w:tab/>
      </w:r>
      <w:r w:rsidRPr="008C2281">
        <w:rPr>
          <w:bCs/>
          <w:sz w:val="22"/>
          <w:szCs w:val="22"/>
        </w:rPr>
        <w:tab/>
      </w:r>
      <w:r w:rsidR="0063123E" w:rsidRPr="008C2281">
        <w:rPr>
          <w:b/>
          <w:bCs/>
          <w:sz w:val="22"/>
          <w:szCs w:val="22"/>
        </w:rPr>
        <w:t xml:space="preserve">Approval </w:t>
      </w:r>
      <w:r w:rsidRPr="008C2281">
        <w:rPr>
          <w:b/>
          <w:bCs/>
          <w:sz w:val="22"/>
          <w:szCs w:val="22"/>
        </w:rPr>
        <w:t>Date</w:t>
      </w:r>
      <w:r w:rsidRPr="008C2281">
        <w:rPr>
          <w:bCs/>
          <w:sz w:val="22"/>
          <w:szCs w:val="22"/>
        </w:rPr>
        <w:t>:</w:t>
      </w:r>
      <w:r w:rsidRPr="008C2281">
        <w:rPr>
          <w:rFonts w:ascii="Arial" w:hAnsi="Arial" w:cs="Arial"/>
          <w:sz w:val="22"/>
          <w:szCs w:val="22"/>
        </w:rPr>
        <w:fldChar w:fldCharType="begin">
          <w:ffData>
            <w:name w:val="Text6"/>
            <w:enabled/>
            <w:calcOnExit w:val="0"/>
            <w:textInput/>
          </w:ffData>
        </w:fldChar>
      </w:r>
      <w:bookmarkStart w:id="8" w:name="Text6"/>
      <w:r w:rsidRPr="008C2281">
        <w:rPr>
          <w:rFonts w:ascii="Arial" w:hAnsi="Arial" w:cs="Arial"/>
          <w:sz w:val="22"/>
          <w:szCs w:val="22"/>
        </w:rPr>
        <w:instrText xml:space="preserve"> FORMTEXT </w:instrText>
      </w:r>
      <w:r w:rsidRPr="008C2281">
        <w:rPr>
          <w:rFonts w:ascii="Arial" w:hAnsi="Arial" w:cs="Arial"/>
          <w:sz w:val="22"/>
          <w:szCs w:val="22"/>
        </w:rPr>
      </w:r>
      <w:r w:rsidRPr="008C2281">
        <w:rPr>
          <w:rFonts w:ascii="Arial" w:hAnsi="Arial" w:cs="Arial"/>
          <w:sz w:val="22"/>
          <w:szCs w:val="22"/>
        </w:rPr>
        <w:fldChar w:fldCharType="separate"/>
      </w:r>
      <w:r w:rsidRPr="008C2281">
        <w:rPr>
          <w:rFonts w:ascii="Arial" w:hAnsi="Arial" w:cs="Arial"/>
          <w:sz w:val="22"/>
          <w:szCs w:val="22"/>
        </w:rPr>
        <w:t> </w:t>
      </w:r>
      <w:r w:rsidRPr="008C2281">
        <w:rPr>
          <w:rFonts w:ascii="Arial" w:hAnsi="Arial" w:cs="Arial"/>
          <w:sz w:val="22"/>
          <w:szCs w:val="22"/>
        </w:rPr>
        <w:t> </w:t>
      </w:r>
      <w:r w:rsidRPr="008C2281">
        <w:rPr>
          <w:rFonts w:ascii="Arial" w:hAnsi="Arial" w:cs="Arial"/>
          <w:sz w:val="22"/>
          <w:szCs w:val="22"/>
        </w:rPr>
        <w:t> </w:t>
      </w:r>
      <w:r w:rsidRPr="008C2281">
        <w:rPr>
          <w:rFonts w:ascii="Arial" w:hAnsi="Arial" w:cs="Arial"/>
          <w:sz w:val="22"/>
          <w:szCs w:val="22"/>
        </w:rPr>
        <w:t> </w:t>
      </w:r>
      <w:r w:rsidRPr="008C2281">
        <w:rPr>
          <w:rFonts w:ascii="Arial" w:hAnsi="Arial" w:cs="Arial"/>
          <w:sz w:val="22"/>
          <w:szCs w:val="22"/>
        </w:rPr>
        <w:t> </w:t>
      </w:r>
      <w:r w:rsidRPr="008C2281">
        <w:rPr>
          <w:rFonts w:ascii="Arial" w:hAnsi="Arial" w:cs="Arial"/>
          <w:sz w:val="22"/>
          <w:szCs w:val="22"/>
        </w:rPr>
        <w:fldChar w:fldCharType="end"/>
      </w:r>
      <w:bookmarkEnd w:id="8"/>
    </w:p>
    <w:p w14:paraId="247B6685" w14:textId="77777777" w:rsidR="005929E0" w:rsidRPr="008C2281" w:rsidRDefault="005929E0" w:rsidP="005929E0">
      <w:pPr>
        <w:numPr>
          <w:ilvl w:val="12"/>
          <w:numId w:val="0"/>
        </w:numPr>
        <w:tabs>
          <w:tab w:val="left" w:pos="0"/>
          <w:tab w:val="left" w:pos="864"/>
          <w:tab w:val="left" w:pos="1440"/>
          <w:tab w:val="left" w:pos="6192"/>
          <w:tab w:val="left" w:pos="6480"/>
          <w:tab w:val="left" w:pos="7776"/>
          <w:tab w:val="left" w:pos="8640"/>
          <w:tab w:val="left" w:pos="9360"/>
          <w:tab w:val="left" w:pos="10080"/>
        </w:tabs>
        <w:jc w:val="both"/>
        <w:rPr>
          <w:sz w:val="22"/>
          <w:szCs w:val="22"/>
        </w:rPr>
      </w:pPr>
    </w:p>
    <w:p w14:paraId="27B249B2" w14:textId="4C9DA23E" w:rsidR="00EA775C" w:rsidRPr="009967A0" w:rsidRDefault="00DA4441" w:rsidP="005929E0">
      <w:pPr>
        <w:numPr>
          <w:ilvl w:val="12"/>
          <w:numId w:val="0"/>
        </w:numPr>
        <w:tabs>
          <w:tab w:val="left" w:pos="0"/>
          <w:tab w:val="left" w:pos="864"/>
          <w:tab w:val="left" w:pos="1440"/>
          <w:tab w:val="left" w:pos="6192"/>
          <w:tab w:val="left" w:pos="6480"/>
          <w:tab w:val="left" w:pos="7776"/>
          <w:tab w:val="left" w:pos="8640"/>
          <w:tab w:val="left" w:pos="9360"/>
          <w:tab w:val="left" w:pos="10080"/>
        </w:tabs>
        <w:jc w:val="both"/>
        <w:rPr>
          <w:color w:val="FF0000"/>
          <w:sz w:val="22"/>
          <w:szCs w:val="22"/>
        </w:rPr>
      </w:pPr>
      <w:r>
        <w:rPr>
          <w:noProof/>
          <w:color w:val="FF0000"/>
          <w:sz w:val="22"/>
          <w:szCs w:val="22"/>
        </w:rPr>
        <mc:AlternateContent>
          <mc:Choice Requires="wps">
            <w:drawing>
              <wp:anchor distT="0" distB="0" distL="114300" distR="114300" simplePos="0" relativeHeight="251656192" behindDoc="0" locked="0" layoutInCell="1" allowOverlap="1" wp14:anchorId="7521DA9C" wp14:editId="2ECC7FB2">
                <wp:simplePos x="0" y="0"/>
                <wp:positionH relativeFrom="column">
                  <wp:posOffset>-63500</wp:posOffset>
                </wp:positionH>
                <wp:positionV relativeFrom="paragraph">
                  <wp:posOffset>-86360</wp:posOffset>
                </wp:positionV>
                <wp:extent cx="6286500" cy="0"/>
                <wp:effectExtent l="12700" t="18415" r="15875" b="1016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19050">
                          <a:solidFill>
                            <a:srgbClr val="000000"/>
                          </a:solidFill>
                          <a:prstDash val="lg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6.8pt" to="490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" strokeweight="1.5pt">
                <v:stroke dashstyle="longDashDot"/>
              </v:line>
            </w:pict>
          </mc:Fallback>
        </mc:AlternateContent>
      </w:r>
    </w:p>
    <w:p w14:paraId="7DC1F492" w14:textId="3EBAEAD2" w:rsidR="005929E0" w:rsidRDefault="00EA775C" w:rsidP="005929E0">
      <w:pPr>
        <w:numPr>
          <w:ilvl w:val="12"/>
          <w:numId w:val="0"/>
        </w:numPr>
        <w:tabs>
          <w:tab w:val="left" w:pos="0"/>
          <w:tab w:val="left" w:pos="864"/>
          <w:tab w:val="left" w:pos="1440"/>
          <w:tab w:val="left" w:pos="6192"/>
          <w:tab w:val="left" w:pos="6480"/>
          <w:tab w:val="left" w:pos="7776"/>
          <w:tab w:val="left" w:pos="8640"/>
          <w:tab w:val="left" w:pos="9360"/>
          <w:tab w:val="left" w:pos="10080"/>
        </w:tabs>
        <w:jc w:val="both"/>
        <w:rPr>
          <w:rFonts w:ascii="Arial" w:hAnsi="Arial" w:cs="Arial"/>
          <w:sz w:val="22"/>
          <w:szCs w:val="22"/>
        </w:rPr>
      </w:pPr>
      <w:r>
        <w:rPr>
          <w:b/>
          <w:sz w:val="22"/>
          <w:szCs w:val="22"/>
        </w:rPr>
        <w:t xml:space="preserve">1. </w:t>
      </w:r>
      <w:r w:rsidR="00FF378A" w:rsidRPr="008C2281">
        <w:rPr>
          <w:b/>
          <w:sz w:val="22"/>
          <w:szCs w:val="22"/>
        </w:rPr>
        <w:t xml:space="preserve">Study </w:t>
      </w:r>
      <w:r w:rsidR="004261E1" w:rsidRPr="008C2281">
        <w:rPr>
          <w:b/>
          <w:sz w:val="22"/>
          <w:szCs w:val="22"/>
        </w:rPr>
        <w:t>Purpose</w:t>
      </w:r>
      <w:r w:rsidR="004261E1" w:rsidRPr="008C2281">
        <w:rPr>
          <w:sz w:val="22"/>
          <w:szCs w:val="22"/>
        </w:rPr>
        <w:t>:</w:t>
      </w:r>
      <w:r w:rsidR="004E33DB" w:rsidRPr="008C2281">
        <w:rPr>
          <w:sz w:val="22"/>
          <w:szCs w:val="22"/>
        </w:rPr>
        <w:t xml:space="preserve"> </w:t>
      </w:r>
      <w:r w:rsidR="009E5630">
        <w:rPr>
          <w:rFonts w:ascii="Arial" w:hAnsi="Arial" w:cs="Arial"/>
          <w:sz w:val="22"/>
          <w:szCs w:val="22"/>
        </w:rPr>
        <w:t xml:space="preserve">The purpose of this </w:t>
      </w:r>
      <w:r w:rsidR="00E83A66">
        <w:rPr>
          <w:rFonts w:ascii="Arial" w:hAnsi="Arial" w:cs="Arial"/>
          <w:sz w:val="22"/>
          <w:szCs w:val="22"/>
        </w:rPr>
        <w:t>research is to increase our scientific understanding of plea-bargaining and the factors that impact plea outcomes.</w:t>
      </w:r>
    </w:p>
    <w:p w14:paraId="5665F1C6" w14:textId="77777777" w:rsidR="009967A0" w:rsidRPr="008C2281" w:rsidRDefault="009967A0" w:rsidP="005929E0">
      <w:pPr>
        <w:numPr>
          <w:ilvl w:val="12"/>
          <w:numId w:val="0"/>
        </w:numPr>
        <w:tabs>
          <w:tab w:val="left" w:pos="0"/>
          <w:tab w:val="left" w:pos="864"/>
          <w:tab w:val="left" w:pos="1440"/>
          <w:tab w:val="left" w:pos="6192"/>
          <w:tab w:val="left" w:pos="6480"/>
          <w:tab w:val="left" w:pos="7776"/>
          <w:tab w:val="left" w:pos="8640"/>
          <w:tab w:val="left" w:pos="9360"/>
          <w:tab w:val="left" w:pos="10080"/>
        </w:tabs>
        <w:jc w:val="both"/>
        <w:rPr>
          <w:rFonts w:ascii="Arial" w:hAnsi="Arial" w:cs="Arial"/>
          <w:sz w:val="22"/>
          <w:szCs w:val="22"/>
        </w:rPr>
      </w:pPr>
    </w:p>
    <w:p w14:paraId="14D08D1D" w14:textId="69ABD246" w:rsidR="005929E0" w:rsidRDefault="00EA775C" w:rsidP="005929E0">
      <w:pPr>
        <w:numPr>
          <w:ilvl w:val="12"/>
          <w:numId w:val="0"/>
        </w:numPr>
        <w:tabs>
          <w:tab w:val="left" w:pos="0"/>
          <w:tab w:val="left" w:pos="864"/>
          <w:tab w:val="left" w:pos="1440"/>
          <w:tab w:val="left" w:pos="6192"/>
          <w:tab w:val="left" w:pos="6480"/>
          <w:tab w:val="left" w:pos="7776"/>
          <w:tab w:val="left" w:pos="8640"/>
          <w:tab w:val="left" w:pos="9360"/>
          <w:tab w:val="left" w:pos="10080"/>
        </w:tabs>
        <w:jc w:val="both"/>
        <w:rPr>
          <w:rFonts w:ascii="Arial" w:hAnsi="Arial" w:cs="Arial"/>
          <w:sz w:val="22"/>
          <w:szCs w:val="22"/>
        </w:rPr>
      </w:pPr>
      <w:r>
        <w:rPr>
          <w:b/>
          <w:sz w:val="22"/>
          <w:szCs w:val="22"/>
        </w:rPr>
        <w:t xml:space="preserve">2. </w:t>
      </w:r>
      <w:r w:rsidR="004261E1" w:rsidRPr="008C2281">
        <w:rPr>
          <w:b/>
          <w:sz w:val="22"/>
          <w:szCs w:val="22"/>
        </w:rPr>
        <w:t>Procedure and Duration</w:t>
      </w:r>
      <w:r w:rsidR="004261E1" w:rsidRPr="008C2281">
        <w:rPr>
          <w:sz w:val="22"/>
          <w:szCs w:val="22"/>
        </w:rPr>
        <w:t>:</w:t>
      </w:r>
      <w:r w:rsidR="004261E1" w:rsidRPr="008C2281">
        <w:rPr>
          <w:rFonts w:ascii="Arial" w:hAnsi="Arial" w:cs="Arial"/>
          <w:sz w:val="22"/>
          <w:szCs w:val="22"/>
        </w:rPr>
        <w:t xml:space="preserve"> </w:t>
      </w:r>
      <w:r w:rsidR="009E5630">
        <w:rPr>
          <w:rFonts w:ascii="Arial" w:hAnsi="Arial" w:cs="Arial"/>
          <w:sz w:val="22"/>
          <w:szCs w:val="22"/>
        </w:rPr>
        <w:t>If you agree to</w:t>
      </w:r>
      <w:r w:rsidR="008C6EB4">
        <w:rPr>
          <w:rFonts w:ascii="Arial" w:hAnsi="Arial" w:cs="Arial"/>
          <w:sz w:val="22"/>
          <w:szCs w:val="22"/>
        </w:rPr>
        <w:t xml:space="preserve"> participate in this study, you will </w:t>
      </w:r>
      <w:r w:rsidR="00E83A66">
        <w:rPr>
          <w:rFonts w:ascii="Arial" w:hAnsi="Arial" w:cs="Arial"/>
          <w:sz w:val="22"/>
          <w:szCs w:val="22"/>
        </w:rPr>
        <w:t>be walked through 1-3 simulated legal scenarios, which are designed to mimic real world environments</w:t>
      </w:r>
      <w:r w:rsidR="008C6EB4">
        <w:rPr>
          <w:rFonts w:ascii="Arial" w:hAnsi="Arial" w:cs="Arial"/>
          <w:sz w:val="22"/>
          <w:szCs w:val="22"/>
        </w:rPr>
        <w:t xml:space="preserve">. </w:t>
      </w:r>
      <w:r w:rsidR="00AE1981">
        <w:rPr>
          <w:rFonts w:ascii="Arial" w:hAnsi="Arial" w:cs="Arial"/>
          <w:sz w:val="22"/>
          <w:szCs w:val="22"/>
        </w:rPr>
        <w:t xml:space="preserve">Prior to the simulations you </w:t>
      </w:r>
      <w:del w:id="9" w:author="Miko Wilford" w:date="2017-03-20T12:28:00Z">
        <w:r w:rsidR="00AE1981" w:rsidDel="005816D4">
          <w:rPr>
            <w:rFonts w:ascii="Arial" w:hAnsi="Arial" w:cs="Arial"/>
            <w:sz w:val="22"/>
            <w:szCs w:val="22"/>
          </w:rPr>
          <w:delText xml:space="preserve">will </w:delText>
        </w:r>
      </w:del>
      <w:ins w:id="10" w:author="Miko Wilford" w:date="2017-03-20T12:28:00Z">
        <w:r w:rsidR="005816D4">
          <w:rPr>
            <w:rFonts w:ascii="Arial" w:hAnsi="Arial" w:cs="Arial"/>
            <w:sz w:val="22"/>
            <w:szCs w:val="22"/>
          </w:rPr>
          <w:t>might</w:t>
        </w:r>
        <w:r w:rsidR="005816D4">
          <w:rPr>
            <w:rFonts w:ascii="Arial" w:hAnsi="Arial" w:cs="Arial"/>
            <w:sz w:val="22"/>
            <w:szCs w:val="22"/>
          </w:rPr>
          <w:t xml:space="preserve"> </w:t>
        </w:r>
      </w:ins>
      <w:r w:rsidR="00AE1981">
        <w:rPr>
          <w:rFonts w:ascii="Arial" w:hAnsi="Arial" w:cs="Arial"/>
          <w:sz w:val="22"/>
          <w:szCs w:val="22"/>
        </w:rPr>
        <w:t>be asked to create an avatar</w:t>
      </w:r>
      <w:ins w:id="11" w:author="Miko Wilford" w:date="2017-03-20T12:28:00Z">
        <w:r w:rsidR="005816D4">
          <w:rPr>
            <w:rFonts w:ascii="Arial" w:hAnsi="Arial" w:cs="Arial"/>
            <w:sz w:val="22"/>
            <w:szCs w:val="22"/>
          </w:rPr>
          <w:t xml:space="preserve"> or one will be created for you</w:t>
        </w:r>
      </w:ins>
      <w:del w:id="12" w:author="Miko Wilford" w:date="2017-03-20T12:28:00Z">
        <w:r w:rsidR="00AE1981" w:rsidDel="005816D4">
          <w:rPr>
            <w:rFonts w:ascii="Arial" w:hAnsi="Arial" w:cs="Arial"/>
            <w:sz w:val="22"/>
            <w:szCs w:val="22"/>
          </w:rPr>
          <w:delText>, which</w:delText>
        </w:r>
      </w:del>
      <w:ins w:id="13" w:author="Miko Wilford" w:date="2017-03-20T12:28:00Z">
        <w:r w:rsidR="005816D4">
          <w:rPr>
            <w:rFonts w:ascii="Arial" w:hAnsi="Arial" w:cs="Arial"/>
            <w:sz w:val="22"/>
            <w:szCs w:val="22"/>
          </w:rPr>
          <w:t>—this avatar</w:t>
        </w:r>
      </w:ins>
      <w:r w:rsidR="00AE1981">
        <w:rPr>
          <w:rFonts w:ascii="Arial" w:hAnsi="Arial" w:cs="Arial"/>
          <w:sz w:val="22"/>
          <w:szCs w:val="22"/>
        </w:rPr>
        <w:t xml:space="preserve"> will represent you in the virtual environment. Each simulation will involve the following phases: you will be charged with a crime, you will be presented evidence related to the crime, you will be faced with potential sentences if found guilty of the crime, you will be judged legally innocent or guilty of committing the crime. </w:t>
      </w:r>
      <w:r w:rsidR="00E83A66">
        <w:rPr>
          <w:rFonts w:ascii="Arial" w:hAnsi="Arial" w:cs="Arial"/>
          <w:sz w:val="22"/>
          <w:szCs w:val="22"/>
        </w:rPr>
        <w:t>After each simulation you will be asked a number of questions designed to assess your perceptions of the simulation</w:t>
      </w:r>
      <w:r w:rsidR="009E5630">
        <w:rPr>
          <w:rFonts w:ascii="Arial" w:hAnsi="Arial" w:cs="Arial"/>
          <w:sz w:val="22"/>
          <w:szCs w:val="22"/>
        </w:rPr>
        <w:t>.</w:t>
      </w:r>
      <w:r w:rsidR="00E83A66">
        <w:rPr>
          <w:rFonts w:ascii="Arial" w:hAnsi="Arial" w:cs="Arial"/>
          <w:sz w:val="22"/>
          <w:szCs w:val="22"/>
        </w:rPr>
        <w:t xml:space="preserve"> All simulations should take approximately 15-30 minutes to complete.</w:t>
      </w:r>
    </w:p>
    <w:p w14:paraId="542947D4" w14:textId="77777777" w:rsidR="009967A0" w:rsidRPr="008C2281" w:rsidRDefault="009967A0" w:rsidP="005929E0">
      <w:pPr>
        <w:numPr>
          <w:ilvl w:val="12"/>
          <w:numId w:val="0"/>
        </w:numPr>
        <w:tabs>
          <w:tab w:val="left" w:pos="0"/>
          <w:tab w:val="left" w:pos="864"/>
          <w:tab w:val="left" w:pos="1440"/>
          <w:tab w:val="left" w:pos="6192"/>
          <w:tab w:val="left" w:pos="6480"/>
          <w:tab w:val="left" w:pos="7776"/>
          <w:tab w:val="left" w:pos="8640"/>
          <w:tab w:val="left" w:pos="9360"/>
          <w:tab w:val="left" w:pos="10080"/>
        </w:tabs>
        <w:jc w:val="both"/>
        <w:rPr>
          <w:rFonts w:ascii="Arial" w:hAnsi="Arial" w:cs="Arial"/>
          <w:sz w:val="22"/>
          <w:szCs w:val="22"/>
        </w:rPr>
      </w:pPr>
    </w:p>
    <w:p w14:paraId="1945B137" w14:textId="2D15F127" w:rsidR="009967A0" w:rsidRPr="009967A0" w:rsidRDefault="00EA775C" w:rsidP="005929E0">
      <w:pPr>
        <w:numPr>
          <w:ilvl w:val="12"/>
          <w:numId w:val="0"/>
        </w:numPr>
        <w:tabs>
          <w:tab w:val="left" w:pos="0"/>
          <w:tab w:val="left" w:pos="864"/>
          <w:tab w:val="left" w:pos="1440"/>
          <w:tab w:val="left" w:pos="6192"/>
          <w:tab w:val="left" w:pos="6480"/>
          <w:tab w:val="left" w:pos="7776"/>
          <w:tab w:val="left" w:pos="8640"/>
          <w:tab w:val="left" w:pos="9360"/>
          <w:tab w:val="left" w:pos="10080"/>
        </w:tabs>
        <w:jc w:val="both"/>
        <w:rPr>
          <w:rFonts w:ascii="Arial" w:hAnsi="Arial" w:cs="Arial"/>
          <w:sz w:val="22"/>
          <w:szCs w:val="22"/>
        </w:rPr>
      </w:pPr>
      <w:r>
        <w:rPr>
          <w:b/>
          <w:sz w:val="22"/>
          <w:szCs w:val="22"/>
        </w:rPr>
        <w:t>3.</w:t>
      </w:r>
      <w:r w:rsidR="009967A0">
        <w:rPr>
          <w:b/>
          <w:sz w:val="22"/>
          <w:szCs w:val="22"/>
        </w:rPr>
        <w:t xml:space="preserve">  Eligibility: </w:t>
      </w:r>
      <w:r w:rsidR="009967A0">
        <w:rPr>
          <w:rFonts w:ascii="Arial" w:hAnsi="Arial" w:cs="Arial"/>
          <w:sz w:val="22"/>
          <w:szCs w:val="22"/>
        </w:rPr>
        <w:t>You must be 18 years of age or older to be eligible for participation in this study.</w:t>
      </w:r>
    </w:p>
    <w:p w14:paraId="68075E9F" w14:textId="77777777" w:rsidR="009967A0" w:rsidRDefault="009967A0" w:rsidP="005929E0">
      <w:pPr>
        <w:numPr>
          <w:ilvl w:val="12"/>
          <w:numId w:val="0"/>
        </w:numPr>
        <w:tabs>
          <w:tab w:val="left" w:pos="0"/>
          <w:tab w:val="left" w:pos="864"/>
          <w:tab w:val="left" w:pos="1440"/>
          <w:tab w:val="left" w:pos="6192"/>
          <w:tab w:val="left" w:pos="6480"/>
          <w:tab w:val="left" w:pos="7776"/>
          <w:tab w:val="left" w:pos="8640"/>
          <w:tab w:val="left" w:pos="9360"/>
          <w:tab w:val="left" w:pos="10080"/>
        </w:tabs>
        <w:jc w:val="both"/>
        <w:rPr>
          <w:b/>
          <w:sz w:val="22"/>
          <w:szCs w:val="22"/>
        </w:rPr>
      </w:pPr>
    </w:p>
    <w:p w14:paraId="2ED9701C" w14:textId="27E030FF" w:rsidR="004E576E" w:rsidRDefault="009967A0" w:rsidP="005929E0">
      <w:pPr>
        <w:numPr>
          <w:ilvl w:val="12"/>
          <w:numId w:val="0"/>
        </w:numPr>
        <w:tabs>
          <w:tab w:val="left" w:pos="0"/>
          <w:tab w:val="left" w:pos="864"/>
          <w:tab w:val="left" w:pos="1440"/>
          <w:tab w:val="left" w:pos="6192"/>
          <w:tab w:val="left" w:pos="6480"/>
          <w:tab w:val="left" w:pos="7776"/>
          <w:tab w:val="left" w:pos="8640"/>
          <w:tab w:val="left" w:pos="9360"/>
          <w:tab w:val="left" w:pos="10080"/>
        </w:tabs>
        <w:jc w:val="both"/>
        <w:rPr>
          <w:rFonts w:ascii="Arial" w:hAnsi="Arial" w:cs="Arial"/>
          <w:sz w:val="22"/>
          <w:szCs w:val="22"/>
        </w:rPr>
      </w:pPr>
      <w:r>
        <w:rPr>
          <w:b/>
          <w:sz w:val="22"/>
          <w:szCs w:val="22"/>
        </w:rPr>
        <w:t xml:space="preserve">4. </w:t>
      </w:r>
      <w:r w:rsidR="007F16B6" w:rsidRPr="008C2281">
        <w:rPr>
          <w:b/>
          <w:sz w:val="22"/>
          <w:szCs w:val="22"/>
        </w:rPr>
        <w:t xml:space="preserve">Potential </w:t>
      </w:r>
      <w:r w:rsidR="004261E1" w:rsidRPr="008C2281">
        <w:rPr>
          <w:b/>
          <w:sz w:val="22"/>
          <w:szCs w:val="22"/>
        </w:rPr>
        <w:t>Risks and Discomfort</w:t>
      </w:r>
      <w:r w:rsidR="004261E1" w:rsidRPr="008C2281">
        <w:rPr>
          <w:sz w:val="22"/>
          <w:szCs w:val="22"/>
        </w:rPr>
        <w:t>:</w:t>
      </w:r>
      <w:r w:rsidR="004261E1" w:rsidRPr="008C2281">
        <w:rPr>
          <w:rFonts w:ascii="Arial" w:hAnsi="Arial" w:cs="Arial"/>
          <w:sz w:val="22"/>
          <w:szCs w:val="22"/>
        </w:rPr>
        <w:t xml:space="preserve"> </w:t>
      </w:r>
      <w:r w:rsidR="004E576E" w:rsidRPr="007631B1">
        <w:rPr>
          <w:rFonts w:ascii="Arial" w:hAnsi="Arial" w:cs="Arial"/>
          <w:sz w:val="22"/>
          <w:szCs w:val="22"/>
        </w:rPr>
        <w:t>You have the</w:t>
      </w:r>
      <w:r w:rsidR="007631B1">
        <w:rPr>
          <w:rFonts w:ascii="Arial" w:hAnsi="Arial" w:cs="Arial"/>
          <w:sz w:val="22"/>
          <w:szCs w:val="22"/>
        </w:rPr>
        <w:t xml:space="preserve"> right to withdraw from</w:t>
      </w:r>
      <w:r w:rsidR="004E576E" w:rsidRPr="007631B1">
        <w:rPr>
          <w:rFonts w:ascii="Arial" w:hAnsi="Arial" w:cs="Arial"/>
          <w:sz w:val="22"/>
          <w:szCs w:val="22"/>
        </w:rPr>
        <w:t xml:space="preserve"> the survey at an</w:t>
      </w:r>
      <w:r w:rsidR="00E83A66">
        <w:rPr>
          <w:rFonts w:ascii="Arial" w:hAnsi="Arial" w:cs="Arial"/>
          <w:sz w:val="22"/>
          <w:szCs w:val="22"/>
        </w:rPr>
        <w:t>y time without any consequences</w:t>
      </w:r>
      <w:r w:rsidR="00FA3B98">
        <w:rPr>
          <w:rFonts w:ascii="Arial" w:hAnsi="Arial" w:cs="Arial"/>
          <w:sz w:val="22"/>
          <w:szCs w:val="22"/>
        </w:rPr>
        <w:t>.</w:t>
      </w:r>
      <w:r w:rsidR="00E83A66">
        <w:rPr>
          <w:rFonts w:ascii="Arial" w:hAnsi="Arial" w:cs="Arial"/>
          <w:sz w:val="22"/>
          <w:szCs w:val="22"/>
        </w:rPr>
        <w:t xml:space="preserve"> It is possible that you will experience mild stress or boredom during the simulations; </w:t>
      </w:r>
      <w:r w:rsidR="00FA3B98">
        <w:rPr>
          <w:rFonts w:ascii="Arial" w:hAnsi="Arial" w:cs="Arial"/>
          <w:sz w:val="22"/>
          <w:szCs w:val="22"/>
        </w:rPr>
        <w:t>however</w:t>
      </w:r>
      <w:r w:rsidR="00E83A66">
        <w:rPr>
          <w:rFonts w:ascii="Arial" w:hAnsi="Arial" w:cs="Arial"/>
          <w:sz w:val="22"/>
          <w:szCs w:val="22"/>
        </w:rPr>
        <w:t xml:space="preserve">, </w:t>
      </w:r>
      <w:r w:rsidR="00FA3B98">
        <w:rPr>
          <w:rFonts w:ascii="Arial" w:hAnsi="Arial" w:cs="Arial"/>
          <w:sz w:val="22"/>
          <w:szCs w:val="22"/>
        </w:rPr>
        <w:t xml:space="preserve">you are welcome to take short breaks in between simulations. </w:t>
      </w:r>
      <w:r w:rsidR="00E83A66">
        <w:rPr>
          <w:rFonts w:ascii="Arial" w:hAnsi="Arial" w:cs="Arial"/>
          <w:sz w:val="22"/>
          <w:szCs w:val="22"/>
        </w:rPr>
        <w:t>Further, the</w:t>
      </w:r>
      <w:r w:rsidR="005F66E5">
        <w:rPr>
          <w:rFonts w:ascii="Arial" w:hAnsi="Arial" w:cs="Arial"/>
          <w:sz w:val="22"/>
          <w:szCs w:val="22"/>
        </w:rPr>
        <w:t xml:space="preserve"> researchers will separate the</w:t>
      </w:r>
      <w:r w:rsidR="00E83A66">
        <w:rPr>
          <w:rFonts w:ascii="Arial" w:hAnsi="Arial" w:cs="Arial"/>
          <w:sz w:val="22"/>
          <w:szCs w:val="22"/>
        </w:rPr>
        <w:t xml:space="preserve"> data you produce </w:t>
      </w:r>
      <w:r w:rsidR="005F66E5">
        <w:rPr>
          <w:rFonts w:ascii="Arial" w:hAnsi="Arial" w:cs="Arial"/>
          <w:sz w:val="22"/>
          <w:szCs w:val="22"/>
        </w:rPr>
        <w:t>from</w:t>
      </w:r>
      <w:r w:rsidR="00E83A66">
        <w:rPr>
          <w:rFonts w:ascii="Arial" w:hAnsi="Arial" w:cs="Arial"/>
          <w:sz w:val="22"/>
          <w:szCs w:val="22"/>
        </w:rPr>
        <w:t xml:space="preserve"> your identity </w:t>
      </w:r>
      <w:r w:rsidR="005F66E5">
        <w:rPr>
          <w:rFonts w:ascii="Arial" w:hAnsi="Arial" w:cs="Arial"/>
          <w:sz w:val="22"/>
          <w:szCs w:val="22"/>
        </w:rPr>
        <w:t xml:space="preserve">by regularly (each week) removing </w:t>
      </w:r>
      <w:del w:id="14" w:author="Miko Wilford" w:date="2017-03-20T12:28:00Z">
        <w:r w:rsidR="005F66E5" w:rsidDel="005816D4">
          <w:rPr>
            <w:rFonts w:ascii="Arial" w:hAnsi="Arial" w:cs="Arial"/>
            <w:sz w:val="22"/>
            <w:szCs w:val="22"/>
          </w:rPr>
          <w:delText xml:space="preserve">UML </w:delText>
        </w:r>
      </w:del>
      <w:ins w:id="15" w:author="Miko Wilford" w:date="2017-03-20T12:28:00Z">
        <w:r w:rsidR="005816D4">
          <w:rPr>
            <w:rFonts w:ascii="Arial" w:hAnsi="Arial" w:cs="Arial"/>
            <w:sz w:val="22"/>
            <w:szCs w:val="22"/>
          </w:rPr>
          <w:t>names and</w:t>
        </w:r>
        <w:r w:rsidR="005816D4">
          <w:rPr>
            <w:rFonts w:ascii="Arial" w:hAnsi="Arial" w:cs="Arial"/>
            <w:sz w:val="22"/>
            <w:szCs w:val="22"/>
          </w:rPr>
          <w:t xml:space="preserve"> </w:t>
        </w:r>
      </w:ins>
      <w:r w:rsidR="005F66E5">
        <w:rPr>
          <w:rFonts w:ascii="Arial" w:hAnsi="Arial" w:cs="Arial"/>
          <w:sz w:val="22"/>
          <w:szCs w:val="22"/>
        </w:rPr>
        <w:t>emails and replacing them with unique participant IDs</w:t>
      </w:r>
      <w:r w:rsidR="00E83A66">
        <w:rPr>
          <w:rFonts w:ascii="Arial" w:hAnsi="Arial" w:cs="Arial"/>
          <w:sz w:val="22"/>
          <w:szCs w:val="22"/>
        </w:rPr>
        <w:t>.</w:t>
      </w:r>
      <w:r w:rsidR="005F66E5">
        <w:rPr>
          <w:rFonts w:ascii="Arial" w:hAnsi="Arial" w:cs="Arial"/>
          <w:sz w:val="22"/>
          <w:szCs w:val="22"/>
        </w:rPr>
        <w:t xml:space="preserve"> Any record matching a participant ID to his/her </w:t>
      </w:r>
      <w:ins w:id="16" w:author="Miko Wilford" w:date="2017-03-20T12:29:00Z">
        <w:r w:rsidR="005816D4">
          <w:rPr>
            <w:rFonts w:ascii="Arial" w:hAnsi="Arial" w:cs="Arial"/>
            <w:sz w:val="22"/>
            <w:szCs w:val="22"/>
          </w:rPr>
          <w:t xml:space="preserve">name or </w:t>
        </w:r>
      </w:ins>
      <w:r w:rsidR="005F66E5">
        <w:rPr>
          <w:rFonts w:ascii="Arial" w:hAnsi="Arial" w:cs="Arial"/>
          <w:sz w:val="22"/>
          <w:szCs w:val="22"/>
        </w:rPr>
        <w:t>email will be erased at the conclusion of the academic semester (after any potential issues with academic research credits have been resolved).</w:t>
      </w:r>
      <w:r w:rsidR="00E83A66">
        <w:rPr>
          <w:rFonts w:ascii="Arial" w:hAnsi="Arial" w:cs="Arial"/>
          <w:sz w:val="22"/>
          <w:szCs w:val="22"/>
        </w:rPr>
        <w:t xml:space="preserve">  </w:t>
      </w:r>
    </w:p>
    <w:p w14:paraId="4EB56F40" w14:textId="77777777" w:rsidR="009967A0" w:rsidRPr="007631B1" w:rsidRDefault="009967A0" w:rsidP="005929E0">
      <w:pPr>
        <w:numPr>
          <w:ilvl w:val="12"/>
          <w:numId w:val="0"/>
        </w:numPr>
        <w:tabs>
          <w:tab w:val="left" w:pos="0"/>
          <w:tab w:val="left" w:pos="864"/>
          <w:tab w:val="left" w:pos="1440"/>
          <w:tab w:val="left" w:pos="6192"/>
          <w:tab w:val="left" w:pos="6480"/>
          <w:tab w:val="left" w:pos="7776"/>
          <w:tab w:val="left" w:pos="8640"/>
          <w:tab w:val="left" w:pos="9360"/>
          <w:tab w:val="left" w:pos="10080"/>
        </w:tabs>
        <w:jc w:val="both"/>
        <w:rPr>
          <w:rFonts w:ascii="Arial" w:hAnsi="Arial" w:cs="Arial"/>
          <w:sz w:val="22"/>
          <w:szCs w:val="22"/>
        </w:rPr>
      </w:pPr>
    </w:p>
    <w:p w14:paraId="1FC23F9E" w14:textId="379E0887" w:rsidR="004261E1" w:rsidRDefault="004E576E" w:rsidP="007631B1">
      <w:pPr>
        <w:rPr>
          <w:rFonts w:ascii="Arial" w:hAnsi="Arial" w:cs="Arial"/>
          <w:color w:val="000000"/>
          <w:sz w:val="22"/>
          <w:szCs w:val="22"/>
          <w:shd w:val="clear" w:color="auto" w:fill="FFFFFF"/>
        </w:rPr>
      </w:pPr>
      <w:r w:rsidRPr="007631B1">
        <w:rPr>
          <w:rFonts w:ascii="Arial" w:hAnsi="Arial" w:cs="Arial"/>
          <w:color w:val="000000"/>
          <w:sz w:val="22"/>
          <w:szCs w:val="22"/>
          <w:shd w:val="clear" w:color="auto" w:fill="FFFFFF"/>
        </w:rPr>
        <w:t xml:space="preserve">If you find that you become distressed because of your participation, please contact the study’s principal investigator: Professor Miko Wilford (Miko_Wilford@uml.edu or 978-934-3975). </w:t>
      </w:r>
    </w:p>
    <w:p w14:paraId="2179BEEC" w14:textId="77777777" w:rsidR="009967A0" w:rsidRPr="007631B1" w:rsidRDefault="009967A0" w:rsidP="007631B1">
      <w:pPr>
        <w:rPr>
          <w:rFonts w:ascii="Times" w:hAnsi="Times"/>
          <w:sz w:val="22"/>
          <w:szCs w:val="22"/>
        </w:rPr>
      </w:pPr>
    </w:p>
    <w:p w14:paraId="7A0F5F12" w14:textId="6FBC0A3C" w:rsidR="004261E1" w:rsidRDefault="009967A0" w:rsidP="005929E0">
      <w:pPr>
        <w:numPr>
          <w:ilvl w:val="12"/>
          <w:numId w:val="0"/>
        </w:numPr>
        <w:tabs>
          <w:tab w:val="left" w:pos="0"/>
          <w:tab w:val="left" w:pos="864"/>
          <w:tab w:val="left" w:pos="1440"/>
          <w:tab w:val="left" w:pos="6192"/>
          <w:tab w:val="left" w:pos="6480"/>
          <w:tab w:val="left" w:pos="7776"/>
          <w:tab w:val="left" w:pos="8640"/>
          <w:tab w:val="left" w:pos="9360"/>
          <w:tab w:val="left" w:pos="10080"/>
        </w:tabs>
        <w:jc w:val="both"/>
        <w:rPr>
          <w:rFonts w:ascii="Arial" w:hAnsi="Arial" w:cs="Arial"/>
          <w:sz w:val="22"/>
          <w:szCs w:val="22"/>
        </w:rPr>
      </w:pPr>
      <w:r>
        <w:rPr>
          <w:b/>
          <w:sz w:val="22"/>
          <w:szCs w:val="22"/>
        </w:rPr>
        <w:t>5</w:t>
      </w:r>
      <w:r w:rsidR="00EA775C">
        <w:rPr>
          <w:b/>
          <w:sz w:val="22"/>
          <w:szCs w:val="22"/>
        </w:rPr>
        <w:t xml:space="preserve">. </w:t>
      </w:r>
      <w:r w:rsidR="004261E1" w:rsidRPr="008C2281">
        <w:rPr>
          <w:b/>
          <w:sz w:val="22"/>
          <w:szCs w:val="22"/>
        </w:rPr>
        <w:t>Incentives/Compensation</w:t>
      </w:r>
      <w:r w:rsidR="007F16B6" w:rsidRPr="008C2281">
        <w:rPr>
          <w:b/>
          <w:sz w:val="22"/>
          <w:szCs w:val="22"/>
        </w:rPr>
        <w:t xml:space="preserve"> (if any)</w:t>
      </w:r>
      <w:r w:rsidR="004261E1" w:rsidRPr="008C2281">
        <w:rPr>
          <w:sz w:val="22"/>
          <w:szCs w:val="22"/>
        </w:rPr>
        <w:t>:</w:t>
      </w:r>
      <w:r w:rsidR="004261E1" w:rsidRPr="008C2281">
        <w:rPr>
          <w:rFonts w:ascii="Arial" w:hAnsi="Arial" w:cs="Arial"/>
          <w:sz w:val="22"/>
          <w:szCs w:val="22"/>
        </w:rPr>
        <w:t xml:space="preserve"> </w:t>
      </w:r>
      <w:r w:rsidR="00D14845">
        <w:rPr>
          <w:rFonts w:ascii="Arial" w:hAnsi="Arial" w:cs="Arial"/>
          <w:sz w:val="22"/>
          <w:szCs w:val="22"/>
        </w:rPr>
        <w:t xml:space="preserve">You will receive </w:t>
      </w:r>
      <w:r w:rsidR="00FA3B98">
        <w:rPr>
          <w:rFonts w:ascii="Arial" w:hAnsi="Arial" w:cs="Arial"/>
          <w:sz w:val="22"/>
          <w:szCs w:val="22"/>
        </w:rPr>
        <w:t>1 academic research credit for completion of this study</w:t>
      </w:r>
      <w:r w:rsidR="00E83A66">
        <w:rPr>
          <w:rFonts w:ascii="Arial" w:hAnsi="Arial" w:cs="Arial"/>
          <w:sz w:val="22"/>
          <w:szCs w:val="22"/>
        </w:rPr>
        <w:t>.</w:t>
      </w:r>
      <w:r w:rsidR="007631B1">
        <w:rPr>
          <w:rFonts w:ascii="Arial" w:hAnsi="Arial" w:cs="Arial"/>
          <w:sz w:val="22"/>
          <w:szCs w:val="22"/>
        </w:rPr>
        <w:t xml:space="preserve"> </w:t>
      </w:r>
    </w:p>
    <w:p w14:paraId="3DD12828" w14:textId="77777777" w:rsidR="009967A0" w:rsidRPr="008C2281" w:rsidRDefault="009967A0" w:rsidP="005929E0">
      <w:pPr>
        <w:numPr>
          <w:ilvl w:val="12"/>
          <w:numId w:val="0"/>
        </w:numPr>
        <w:tabs>
          <w:tab w:val="left" w:pos="0"/>
          <w:tab w:val="left" w:pos="864"/>
          <w:tab w:val="left" w:pos="1440"/>
          <w:tab w:val="left" w:pos="6192"/>
          <w:tab w:val="left" w:pos="6480"/>
          <w:tab w:val="left" w:pos="7776"/>
          <w:tab w:val="left" w:pos="8640"/>
          <w:tab w:val="left" w:pos="9360"/>
          <w:tab w:val="left" w:pos="10080"/>
        </w:tabs>
        <w:jc w:val="both"/>
        <w:rPr>
          <w:rFonts w:ascii="Arial" w:hAnsi="Arial" w:cs="Arial"/>
          <w:sz w:val="22"/>
          <w:szCs w:val="22"/>
        </w:rPr>
      </w:pPr>
    </w:p>
    <w:p w14:paraId="3ABF2B1A" w14:textId="4B6E1ABE" w:rsidR="005929E0" w:rsidRDefault="009967A0" w:rsidP="005929E0">
      <w:pPr>
        <w:numPr>
          <w:ilvl w:val="12"/>
          <w:numId w:val="0"/>
        </w:numPr>
        <w:tabs>
          <w:tab w:val="left" w:pos="0"/>
          <w:tab w:val="left" w:pos="864"/>
          <w:tab w:val="left" w:pos="1440"/>
          <w:tab w:val="left" w:pos="6192"/>
          <w:tab w:val="left" w:pos="6480"/>
          <w:tab w:val="left" w:pos="7776"/>
          <w:tab w:val="left" w:pos="8640"/>
          <w:tab w:val="left" w:pos="9360"/>
          <w:tab w:val="left" w:pos="10080"/>
        </w:tabs>
        <w:jc w:val="both"/>
        <w:rPr>
          <w:rFonts w:ascii="Arial" w:hAnsi="Arial" w:cs="Arial"/>
          <w:sz w:val="22"/>
          <w:szCs w:val="22"/>
        </w:rPr>
      </w:pPr>
      <w:r>
        <w:rPr>
          <w:b/>
          <w:sz w:val="22"/>
          <w:szCs w:val="22"/>
        </w:rPr>
        <w:t>6</w:t>
      </w:r>
      <w:r w:rsidR="00EA775C">
        <w:rPr>
          <w:b/>
          <w:sz w:val="22"/>
          <w:szCs w:val="22"/>
        </w:rPr>
        <w:t xml:space="preserve">. </w:t>
      </w:r>
      <w:r w:rsidR="007F16B6" w:rsidRPr="008C2281">
        <w:rPr>
          <w:b/>
          <w:sz w:val="22"/>
          <w:szCs w:val="22"/>
        </w:rPr>
        <w:t xml:space="preserve">Anticipated </w:t>
      </w:r>
      <w:r w:rsidR="004261E1" w:rsidRPr="008C2281">
        <w:rPr>
          <w:b/>
          <w:sz w:val="22"/>
          <w:szCs w:val="22"/>
        </w:rPr>
        <w:t>Benefits</w:t>
      </w:r>
      <w:r w:rsidR="007F16B6" w:rsidRPr="008C2281">
        <w:rPr>
          <w:b/>
          <w:sz w:val="22"/>
          <w:szCs w:val="22"/>
        </w:rPr>
        <w:t xml:space="preserve"> to the </w:t>
      </w:r>
      <w:r w:rsidR="001A42FD" w:rsidRPr="008C2281">
        <w:rPr>
          <w:b/>
          <w:sz w:val="22"/>
          <w:szCs w:val="22"/>
        </w:rPr>
        <w:t>S</w:t>
      </w:r>
      <w:r w:rsidR="007F16B6" w:rsidRPr="008C2281">
        <w:rPr>
          <w:b/>
          <w:sz w:val="22"/>
          <w:szCs w:val="22"/>
        </w:rPr>
        <w:t xml:space="preserve">ubject or to </w:t>
      </w:r>
      <w:r w:rsidR="001A42FD" w:rsidRPr="008C2281">
        <w:rPr>
          <w:b/>
          <w:sz w:val="22"/>
          <w:szCs w:val="22"/>
        </w:rPr>
        <w:t>N</w:t>
      </w:r>
      <w:r w:rsidR="007F16B6" w:rsidRPr="008C2281">
        <w:rPr>
          <w:b/>
          <w:sz w:val="22"/>
          <w:szCs w:val="22"/>
        </w:rPr>
        <w:t>on-subjects</w:t>
      </w:r>
      <w:r w:rsidR="004261E1" w:rsidRPr="008C2281">
        <w:rPr>
          <w:sz w:val="22"/>
          <w:szCs w:val="22"/>
        </w:rPr>
        <w:t>:</w:t>
      </w:r>
      <w:r w:rsidR="004261E1" w:rsidRPr="008C2281">
        <w:rPr>
          <w:rFonts w:ascii="Arial" w:hAnsi="Arial" w:cs="Arial"/>
          <w:sz w:val="22"/>
          <w:szCs w:val="22"/>
        </w:rPr>
        <w:t xml:space="preserve"> </w:t>
      </w:r>
      <w:r w:rsidR="00DA5A28">
        <w:rPr>
          <w:rFonts w:ascii="Arial" w:hAnsi="Arial" w:cs="Arial"/>
          <w:sz w:val="22"/>
          <w:szCs w:val="22"/>
        </w:rPr>
        <w:t>There are likely no direct benefits to you</w:t>
      </w:r>
      <w:r w:rsidR="008F6C6B">
        <w:rPr>
          <w:rFonts w:ascii="Arial" w:hAnsi="Arial" w:cs="Arial"/>
          <w:sz w:val="22"/>
          <w:szCs w:val="22"/>
        </w:rPr>
        <w:t>,</w:t>
      </w:r>
      <w:r w:rsidR="00DA5A28">
        <w:rPr>
          <w:rFonts w:ascii="Arial" w:hAnsi="Arial" w:cs="Arial"/>
          <w:sz w:val="22"/>
          <w:szCs w:val="22"/>
        </w:rPr>
        <w:t xml:space="preserve"> however</w:t>
      </w:r>
      <w:r w:rsidR="008F6C6B">
        <w:rPr>
          <w:rFonts w:ascii="Arial" w:hAnsi="Arial" w:cs="Arial"/>
          <w:sz w:val="22"/>
          <w:szCs w:val="22"/>
        </w:rPr>
        <w:t>,</w:t>
      </w:r>
      <w:r w:rsidR="00DA5A28">
        <w:rPr>
          <w:rFonts w:ascii="Arial" w:hAnsi="Arial" w:cs="Arial"/>
          <w:sz w:val="22"/>
          <w:szCs w:val="22"/>
        </w:rPr>
        <w:t xml:space="preserve"> a</w:t>
      </w:r>
      <w:r w:rsidR="004E576E">
        <w:rPr>
          <w:rFonts w:ascii="Arial" w:hAnsi="Arial" w:cs="Arial"/>
          <w:sz w:val="22"/>
          <w:szCs w:val="22"/>
        </w:rPr>
        <w:t xml:space="preserve">s a participant in this study, you </w:t>
      </w:r>
      <w:r w:rsidR="00DA5A28">
        <w:rPr>
          <w:rFonts w:ascii="Arial" w:hAnsi="Arial" w:cs="Arial"/>
          <w:sz w:val="22"/>
          <w:szCs w:val="22"/>
        </w:rPr>
        <w:t xml:space="preserve">may </w:t>
      </w:r>
      <w:r w:rsidR="004E576E">
        <w:rPr>
          <w:rFonts w:ascii="Arial" w:hAnsi="Arial" w:cs="Arial"/>
          <w:sz w:val="22"/>
          <w:szCs w:val="22"/>
        </w:rPr>
        <w:t xml:space="preserve">learn a little about plea-bargaining and </w:t>
      </w:r>
      <w:r w:rsidR="00030E84">
        <w:rPr>
          <w:rFonts w:ascii="Arial" w:hAnsi="Arial" w:cs="Arial"/>
          <w:sz w:val="22"/>
          <w:szCs w:val="22"/>
        </w:rPr>
        <w:t>experience first-hand how some psychological research is conducted.</w:t>
      </w:r>
      <w:r w:rsidR="004E576E">
        <w:rPr>
          <w:rFonts w:ascii="Arial" w:hAnsi="Arial" w:cs="Arial"/>
          <w:sz w:val="22"/>
          <w:szCs w:val="22"/>
        </w:rPr>
        <w:t xml:space="preserve"> Further, this research will contribute to </w:t>
      </w:r>
      <w:r w:rsidR="00030E84">
        <w:rPr>
          <w:rFonts w:ascii="Arial" w:hAnsi="Arial" w:cs="Arial"/>
          <w:sz w:val="22"/>
          <w:szCs w:val="22"/>
        </w:rPr>
        <w:t>the</w:t>
      </w:r>
      <w:r w:rsidR="004E576E">
        <w:rPr>
          <w:rFonts w:ascii="Arial" w:hAnsi="Arial" w:cs="Arial"/>
          <w:sz w:val="22"/>
          <w:szCs w:val="22"/>
        </w:rPr>
        <w:t xml:space="preserve"> little </w:t>
      </w:r>
      <w:r w:rsidR="00030E84">
        <w:rPr>
          <w:rFonts w:ascii="Arial" w:hAnsi="Arial" w:cs="Arial"/>
          <w:sz w:val="22"/>
          <w:szCs w:val="22"/>
        </w:rPr>
        <w:t>that is known about</w:t>
      </w:r>
      <w:r w:rsidR="004E576E">
        <w:rPr>
          <w:rFonts w:ascii="Arial" w:hAnsi="Arial" w:cs="Arial"/>
          <w:sz w:val="22"/>
          <w:szCs w:val="22"/>
        </w:rPr>
        <w:t xml:space="preserve"> </w:t>
      </w:r>
      <w:r w:rsidR="00E83A66">
        <w:rPr>
          <w:rFonts w:ascii="Arial" w:hAnsi="Arial" w:cs="Arial"/>
          <w:sz w:val="22"/>
          <w:szCs w:val="22"/>
        </w:rPr>
        <w:t>the plea-bargaining process</w:t>
      </w:r>
      <w:r w:rsidR="00030E84">
        <w:rPr>
          <w:rFonts w:ascii="Arial" w:hAnsi="Arial" w:cs="Arial"/>
          <w:sz w:val="22"/>
          <w:szCs w:val="22"/>
        </w:rPr>
        <w:t>. This information will provide guidance for further research.</w:t>
      </w:r>
    </w:p>
    <w:p w14:paraId="55DF0B64" w14:textId="77777777" w:rsidR="009967A0" w:rsidRPr="008C2281" w:rsidRDefault="009967A0" w:rsidP="005929E0">
      <w:pPr>
        <w:numPr>
          <w:ilvl w:val="12"/>
          <w:numId w:val="0"/>
        </w:numPr>
        <w:tabs>
          <w:tab w:val="left" w:pos="0"/>
          <w:tab w:val="left" w:pos="864"/>
          <w:tab w:val="left" w:pos="1440"/>
          <w:tab w:val="left" w:pos="6192"/>
          <w:tab w:val="left" w:pos="6480"/>
          <w:tab w:val="left" w:pos="7776"/>
          <w:tab w:val="left" w:pos="8640"/>
          <w:tab w:val="left" w:pos="9360"/>
          <w:tab w:val="left" w:pos="10080"/>
        </w:tabs>
        <w:jc w:val="both"/>
        <w:rPr>
          <w:rFonts w:ascii="Arial" w:hAnsi="Arial" w:cs="Arial"/>
          <w:sz w:val="22"/>
          <w:szCs w:val="22"/>
        </w:rPr>
      </w:pPr>
    </w:p>
    <w:p w14:paraId="52E55E22" w14:textId="7CE00E5F" w:rsidR="005929E0" w:rsidRDefault="009967A0" w:rsidP="005929E0">
      <w:pPr>
        <w:numPr>
          <w:ilvl w:val="12"/>
          <w:numId w:val="0"/>
        </w:numPr>
        <w:tabs>
          <w:tab w:val="left" w:pos="0"/>
          <w:tab w:val="left" w:pos="864"/>
          <w:tab w:val="left" w:pos="1440"/>
          <w:tab w:val="left" w:pos="6192"/>
          <w:tab w:val="left" w:pos="6480"/>
          <w:tab w:val="left" w:pos="7776"/>
          <w:tab w:val="left" w:pos="8640"/>
          <w:tab w:val="left" w:pos="9360"/>
          <w:tab w:val="left" w:pos="10080"/>
        </w:tabs>
        <w:jc w:val="both"/>
        <w:rPr>
          <w:rFonts w:ascii="Arial" w:hAnsi="Arial" w:cs="Arial"/>
          <w:sz w:val="22"/>
          <w:szCs w:val="22"/>
        </w:rPr>
      </w:pPr>
      <w:r>
        <w:rPr>
          <w:b/>
          <w:sz w:val="22"/>
          <w:szCs w:val="22"/>
        </w:rPr>
        <w:lastRenderedPageBreak/>
        <w:t>7</w:t>
      </w:r>
      <w:r w:rsidR="00EA775C">
        <w:rPr>
          <w:b/>
          <w:sz w:val="22"/>
          <w:szCs w:val="22"/>
        </w:rPr>
        <w:t xml:space="preserve">. </w:t>
      </w:r>
      <w:r w:rsidR="007F16B6" w:rsidRPr="008C2281">
        <w:rPr>
          <w:b/>
          <w:sz w:val="22"/>
          <w:szCs w:val="22"/>
        </w:rPr>
        <w:t xml:space="preserve">Right to </w:t>
      </w:r>
      <w:r w:rsidR="004261E1" w:rsidRPr="008C2281">
        <w:rPr>
          <w:b/>
          <w:sz w:val="22"/>
          <w:szCs w:val="22"/>
        </w:rPr>
        <w:t>Refusal or Withdrawal of Participation</w:t>
      </w:r>
      <w:r w:rsidR="004261E1" w:rsidRPr="008C2281">
        <w:rPr>
          <w:sz w:val="22"/>
          <w:szCs w:val="22"/>
        </w:rPr>
        <w:t>:</w:t>
      </w:r>
      <w:r w:rsidR="004261E1" w:rsidRPr="008C2281">
        <w:rPr>
          <w:rFonts w:ascii="Arial" w:hAnsi="Arial" w:cs="Arial"/>
          <w:sz w:val="22"/>
          <w:szCs w:val="22"/>
        </w:rPr>
        <w:t xml:space="preserve"> </w:t>
      </w:r>
      <w:r w:rsidR="00D14845">
        <w:rPr>
          <w:rFonts w:ascii="Arial" w:hAnsi="Arial" w:cs="Arial"/>
          <w:sz w:val="22"/>
          <w:szCs w:val="22"/>
        </w:rPr>
        <w:t xml:space="preserve">You do not have to participate in this study.  Your participation in this study is completely voluntary and you may refuse to participate or </w:t>
      </w:r>
      <w:r w:rsidR="00030E84">
        <w:rPr>
          <w:rFonts w:ascii="Arial" w:hAnsi="Arial" w:cs="Arial"/>
          <w:sz w:val="22"/>
          <w:szCs w:val="22"/>
        </w:rPr>
        <w:t xml:space="preserve">quit the </w:t>
      </w:r>
      <w:r w:rsidR="00E83A66">
        <w:rPr>
          <w:rFonts w:ascii="Arial" w:hAnsi="Arial" w:cs="Arial"/>
          <w:sz w:val="22"/>
          <w:szCs w:val="22"/>
        </w:rPr>
        <w:t>study</w:t>
      </w:r>
      <w:r w:rsidR="00D14845">
        <w:rPr>
          <w:rFonts w:ascii="Arial" w:hAnsi="Arial" w:cs="Arial"/>
          <w:sz w:val="22"/>
          <w:szCs w:val="22"/>
        </w:rPr>
        <w:t xml:space="preserve"> at any time</w:t>
      </w:r>
      <w:r w:rsidR="004E576E">
        <w:rPr>
          <w:rFonts w:ascii="Arial" w:hAnsi="Arial" w:cs="Arial"/>
          <w:sz w:val="22"/>
          <w:szCs w:val="22"/>
        </w:rPr>
        <w:t xml:space="preserve"> without penalty</w:t>
      </w:r>
      <w:r w:rsidR="00030E84">
        <w:rPr>
          <w:rFonts w:ascii="Arial" w:hAnsi="Arial" w:cs="Arial"/>
          <w:sz w:val="22"/>
          <w:szCs w:val="22"/>
        </w:rPr>
        <w:t>.</w:t>
      </w:r>
      <w:r w:rsidR="00D14845">
        <w:rPr>
          <w:rFonts w:ascii="Arial" w:hAnsi="Arial" w:cs="Arial"/>
          <w:sz w:val="22"/>
          <w:szCs w:val="22"/>
        </w:rPr>
        <w:t xml:space="preserve"> </w:t>
      </w:r>
      <w:r w:rsidR="004E576E">
        <w:rPr>
          <w:rFonts w:ascii="Arial" w:hAnsi="Arial" w:cs="Arial"/>
          <w:sz w:val="22"/>
          <w:szCs w:val="22"/>
        </w:rPr>
        <w:t xml:space="preserve">As noted above, </w:t>
      </w:r>
      <w:r w:rsidR="00E83A66">
        <w:rPr>
          <w:rFonts w:ascii="Arial" w:hAnsi="Arial" w:cs="Arial"/>
          <w:sz w:val="22"/>
          <w:szCs w:val="22"/>
        </w:rPr>
        <w:t xml:space="preserve">if you require a break, you </w:t>
      </w:r>
      <w:r w:rsidR="00FA3B98">
        <w:rPr>
          <w:rFonts w:ascii="Arial" w:hAnsi="Arial" w:cs="Arial"/>
          <w:sz w:val="22"/>
          <w:szCs w:val="22"/>
        </w:rPr>
        <w:t>are welcome to take one between simulations.</w:t>
      </w:r>
    </w:p>
    <w:p w14:paraId="6917B63C" w14:textId="77777777" w:rsidR="009967A0" w:rsidRDefault="009967A0" w:rsidP="005929E0">
      <w:pPr>
        <w:numPr>
          <w:ilvl w:val="12"/>
          <w:numId w:val="0"/>
        </w:numPr>
        <w:tabs>
          <w:tab w:val="left" w:pos="0"/>
          <w:tab w:val="left" w:pos="864"/>
          <w:tab w:val="left" w:pos="1440"/>
          <w:tab w:val="left" w:pos="6192"/>
          <w:tab w:val="left" w:pos="6480"/>
          <w:tab w:val="left" w:pos="7776"/>
          <w:tab w:val="left" w:pos="8640"/>
          <w:tab w:val="left" w:pos="9360"/>
          <w:tab w:val="left" w:pos="10080"/>
        </w:tabs>
        <w:jc w:val="both"/>
        <w:rPr>
          <w:rFonts w:ascii="Arial" w:hAnsi="Arial" w:cs="Arial"/>
          <w:sz w:val="22"/>
          <w:szCs w:val="22"/>
        </w:rPr>
      </w:pPr>
    </w:p>
    <w:p w14:paraId="44592873" w14:textId="724B2842" w:rsidR="005929E0" w:rsidRPr="008C2281" w:rsidRDefault="009967A0" w:rsidP="005929E0">
      <w:pPr>
        <w:numPr>
          <w:ilvl w:val="12"/>
          <w:numId w:val="0"/>
        </w:numPr>
        <w:tabs>
          <w:tab w:val="left" w:pos="0"/>
          <w:tab w:val="left" w:pos="864"/>
          <w:tab w:val="left" w:pos="1440"/>
          <w:tab w:val="left" w:pos="6192"/>
          <w:tab w:val="left" w:pos="6480"/>
          <w:tab w:val="left" w:pos="7776"/>
          <w:tab w:val="left" w:pos="8640"/>
          <w:tab w:val="left" w:pos="9360"/>
          <w:tab w:val="left" w:pos="10080"/>
        </w:tabs>
        <w:jc w:val="both"/>
        <w:rPr>
          <w:rFonts w:ascii="Arial" w:hAnsi="Arial" w:cs="Arial"/>
          <w:sz w:val="22"/>
          <w:szCs w:val="22"/>
        </w:rPr>
      </w:pPr>
      <w:r>
        <w:rPr>
          <w:b/>
          <w:sz w:val="22"/>
          <w:szCs w:val="22"/>
        </w:rPr>
        <w:t>8</w:t>
      </w:r>
      <w:r w:rsidR="00EA775C">
        <w:rPr>
          <w:b/>
          <w:sz w:val="22"/>
          <w:szCs w:val="22"/>
        </w:rPr>
        <w:t xml:space="preserve">. </w:t>
      </w:r>
      <w:r w:rsidR="007F16B6" w:rsidRPr="008C2281">
        <w:rPr>
          <w:b/>
          <w:sz w:val="22"/>
          <w:szCs w:val="22"/>
        </w:rPr>
        <w:t xml:space="preserve">Assurances of </w:t>
      </w:r>
      <w:r w:rsidR="0063123E" w:rsidRPr="008C2281">
        <w:rPr>
          <w:b/>
          <w:sz w:val="22"/>
          <w:szCs w:val="22"/>
        </w:rPr>
        <w:t>Privacy and Confidentiality</w:t>
      </w:r>
      <w:r w:rsidR="0063123E" w:rsidRPr="008C2281">
        <w:rPr>
          <w:sz w:val="22"/>
          <w:szCs w:val="22"/>
        </w:rPr>
        <w:t>:</w:t>
      </w:r>
      <w:r w:rsidR="0063123E" w:rsidRPr="008C2281">
        <w:rPr>
          <w:rFonts w:ascii="Arial" w:hAnsi="Arial" w:cs="Arial"/>
          <w:sz w:val="22"/>
          <w:szCs w:val="22"/>
        </w:rPr>
        <w:t xml:space="preserve"> </w:t>
      </w:r>
      <w:r w:rsidR="005F66E5">
        <w:rPr>
          <w:rFonts w:ascii="Arial" w:hAnsi="Arial" w:cs="Arial"/>
          <w:sz w:val="22"/>
          <w:szCs w:val="22"/>
        </w:rPr>
        <w:t>The only identifying information we will record is your email address</w:t>
      </w:r>
      <w:r w:rsidR="002C19CD">
        <w:rPr>
          <w:rFonts w:ascii="Arial" w:hAnsi="Arial" w:cs="Arial"/>
          <w:sz w:val="22"/>
          <w:szCs w:val="22"/>
        </w:rPr>
        <w:t xml:space="preserve">. </w:t>
      </w:r>
      <w:r w:rsidR="005F66E5">
        <w:rPr>
          <w:rFonts w:ascii="Arial" w:hAnsi="Arial" w:cs="Arial"/>
          <w:sz w:val="22"/>
          <w:szCs w:val="22"/>
        </w:rPr>
        <w:t>This is necessary to ensure you receive your research credit.  However, as stated above, emails will be kept in a separate file from the data and will be erased entirely at the conclusion of the semester.  Further, all data files will be maintained on password-protected computers and servers.</w:t>
      </w:r>
    </w:p>
    <w:p w14:paraId="488900CF" w14:textId="77777777" w:rsidR="00DA5A28" w:rsidRDefault="00DA5A28" w:rsidP="005929E0">
      <w:pPr>
        <w:rPr>
          <w:b/>
          <w:sz w:val="22"/>
          <w:szCs w:val="22"/>
        </w:rPr>
      </w:pPr>
    </w:p>
    <w:p w14:paraId="2B71A569" w14:textId="5AB0D937" w:rsidR="005929E0" w:rsidRPr="007631B1" w:rsidRDefault="009967A0" w:rsidP="005929E0">
      <w:pPr>
        <w:rPr>
          <w:rFonts w:ascii="Arial" w:hAnsi="Arial" w:cs="Arial"/>
          <w:sz w:val="22"/>
          <w:szCs w:val="22"/>
        </w:rPr>
      </w:pPr>
      <w:r>
        <w:rPr>
          <w:b/>
          <w:sz w:val="22"/>
          <w:szCs w:val="22"/>
        </w:rPr>
        <w:t>9</w:t>
      </w:r>
      <w:r w:rsidR="00EA775C">
        <w:rPr>
          <w:b/>
          <w:sz w:val="22"/>
          <w:szCs w:val="22"/>
        </w:rPr>
        <w:t xml:space="preserve">. </w:t>
      </w:r>
      <w:r w:rsidR="0063123E" w:rsidRPr="008C2281">
        <w:rPr>
          <w:b/>
          <w:sz w:val="22"/>
          <w:szCs w:val="22"/>
        </w:rPr>
        <w:t>Additional Information</w:t>
      </w:r>
      <w:r w:rsidR="00EF0D58">
        <w:rPr>
          <w:b/>
          <w:sz w:val="22"/>
          <w:szCs w:val="22"/>
        </w:rPr>
        <w:t xml:space="preserve"> (Include contact information for researchers)</w:t>
      </w:r>
      <w:r w:rsidR="0063123E" w:rsidRPr="008C2281">
        <w:rPr>
          <w:sz w:val="22"/>
          <w:szCs w:val="22"/>
        </w:rPr>
        <w:t>:</w:t>
      </w:r>
      <w:r w:rsidR="0063123E" w:rsidRPr="008C2281">
        <w:rPr>
          <w:rFonts w:ascii="Arial" w:hAnsi="Arial" w:cs="Arial"/>
          <w:sz w:val="22"/>
          <w:szCs w:val="22"/>
        </w:rPr>
        <w:t xml:space="preserve"> </w:t>
      </w:r>
      <w:r w:rsidR="004E576E" w:rsidRPr="007631B1">
        <w:rPr>
          <w:rFonts w:ascii="Arial" w:hAnsi="Arial" w:cs="Arial"/>
          <w:sz w:val="22"/>
          <w:szCs w:val="22"/>
        </w:rPr>
        <w:t xml:space="preserve">If you have any questions about this </w:t>
      </w:r>
      <w:r w:rsidR="002C19CD">
        <w:rPr>
          <w:rFonts w:ascii="Arial" w:hAnsi="Arial" w:cs="Arial"/>
          <w:sz w:val="22"/>
          <w:szCs w:val="22"/>
        </w:rPr>
        <w:t>study</w:t>
      </w:r>
      <w:r w:rsidR="004E576E" w:rsidRPr="007631B1">
        <w:rPr>
          <w:rFonts w:ascii="Arial" w:hAnsi="Arial" w:cs="Arial"/>
          <w:sz w:val="22"/>
          <w:szCs w:val="22"/>
        </w:rPr>
        <w:t xml:space="preserve"> or your participation, please contact the principal investigator at </w:t>
      </w:r>
      <w:hyperlink r:id="rId9" w:history="1">
        <w:r w:rsidR="004E576E" w:rsidRPr="007631B1">
          <w:rPr>
            <w:rStyle w:val="Hyperlink"/>
            <w:rFonts w:ascii="Arial" w:hAnsi="Arial" w:cs="Arial"/>
            <w:sz w:val="22"/>
            <w:szCs w:val="22"/>
          </w:rPr>
          <w:t>Miko_Wilford@uml.edu</w:t>
        </w:r>
      </w:hyperlink>
      <w:r w:rsidR="004E576E" w:rsidRPr="007631B1">
        <w:rPr>
          <w:rFonts w:ascii="Arial" w:hAnsi="Arial" w:cs="Arial"/>
          <w:sz w:val="22"/>
          <w:szCs w:val="22"/>
        </w:rPr>
        <w:t xml:space="preserve">. </w:t>
      </w:r>
    </w:p>
    <w:p w14:paraId="71870FD3" w14:textId="77777777" w:rsidR="00211B65" w:rsidDel="005816D4" w:rsidRDefault="00211B65" w:rsidP="005929E0">
      <w:pPr>
        <w:rPr>
          <w:del w:id="17" w:author="Miko Wilford" w:date="2017-03-20T12:31:00Z"/>
          <w:rFonts w:ascii="Arial" w:hAnsi="Arial" w:cs="Arial"/>
          <w:sz w:val="22"/>
          <w:szCs w:val="22"/>
        </w:rPr>
      </w:pPr>
    </w:p>
    <w:p w14:paraId="41E37A9F" w14:textId="47045EE6" w:rsidR="005929E0" w:rsidDel="005816D4" w:rsidRDefault="004E576E" w:rsidP="005929E0">
      <w:pPr>
        <w:rPr>
          <w:del w:id="18" w:author="Miko Wilford" w:date="2017-03-20T12:31:00Z"/>
          <w:rFonts w:ascii="Arial" w:hAnsi="Arial" w:cs="Arial"/>
          <w:color w:val="000000"/>
          <w:sz w:val="22"/>
          <w:szCs w:val="22"/>
          <w:shd w:val="clear" w:color="auto" w:fill="FFFFFF"/>
        </w:rPr>
      </w:pPr>
      <w:del w:id="19" w:author="Miko Wilford" w:date="2017-03-20T12:31:00Z">
        <w:r w:rsidRPr="007631B1" w:rsidDel="005816D4">
          <w:rPr>
            <w:rFonts w:ascii="Arial" w:hAnsi="Arial" w:cs="Arial"/>
            <w:sz w:val="22"/>
            <w:szCs w:val="22"/>
          </w:rPr>
          <w:delText>If you w</w:delText>
        </w:r>
        <w:r w:rsidR="007631B1" w:rsidRPr="007631B1" w:rsidDel="005816D4">
          <w:rPr>
            <w:rFonts w:ascii="Arial" w:hAnsi="Arial" w:cs="Arial"/>
            <w:sz w:val="22"/>
            <w:szCs w:val="22"/>
          </w:rPr>
          <w:delText xml:space="preserve">ish to participate, please </w:delText>
        </w:r>
        <w:r w:rsidR="002C19CD" w:rsidDel="005816D4">
          <w:rPr>
            <w:rFonts w:ascii="Arial" w:hAnsi="Arial" w:cs="Arial"/>
            <w:sz w:val="22"/>
            <w:szCs w:val="22"/>
          </w:rPr>
          <w:delText xml:space="preserve">enter </w:delText>
        </w:r>
        <w:r w:rsidR="005F66E5" w:rsidDel="005816D4">
          <w:rPr>
            <w:rFonts w:ascii="Arial" w:hAnsi="Arial" w:cs="Arial"/>
            <w:sz w:val="22"/>
            <w:szCs w:val="22"/>
          </w:rPr>
          <w:delText xml:space="preserve">your </w:delText>
        </w:r>
      </w:del>
      <w:del w:id="20" w:author="Miko Wilford" w:date="2017-03-20T12:29:00Z">
        <w:r w:rsidR="005F66E5" w:rsidDel="005816D4">
          <w:rPr>
            <w:rFonts w:ascii="Arial" w:hAnsi="Arial" w:cs="Arial"/>
            <w:sz w:val="22"/>
            <w:szCs w:val="22"/>
          </w:rPr>
          <w:delText>UML email</w:delText>
        </w:r>
      </w:del>
      <w:del w:id="21" w:author="Miko Wilford" w:date="2017-03-20T12:31:00Z">
        <w:r w:rsidR="005F66E5" w:rsidDel="005816D4">
          <w:rPr>
            <w:rFonts w:ascii="Arial" w:hAnsi="Arial" w:cs="Arial"/>
            <w:sz w:val="22"/>
            <w:szCs w:val="22"/>
          </w:rPr>
          <w:delText xml:space="preserve"> address below</w:delText>
        </w:r>
        <w:r w:rsidR="00AE1981" w:rsidDel="005816D4">
          <w:rPr>
            <w:rFonts w:ascii="Arial" w:hAnsi="Arial" w:cs="Arial"/>
            <w:sz w:val="22"/>
            <w:szCs w:val="22"/>
          </w:rPr>
          <w:delText xml:space="preserve">. </w:delText>
        </w:r>
        <w:r w:rsidRPr="007631B1" w:rsidDel="005816D4">
          <w:rPr>
            <w:rFonts w:ascii="Arial" w:hAnsi="Arial" w:cs="Arial"/>
            <w:color w:val="000000"/>
            <w:sz w:val="22"/>
            <w:szCs w:val="22"/>
            <w:shd w:val="clear" w:color="auto" w:fill="FFFFFF"/>
          </w:rPr>
          <w:delText xml:space="preserve">By entering </w:delText>
        </w:r>
        <w:r w:rsidR="005F66E5" w:rsidDel="005816D4">
          <w:rPr>
            <w:rFonts w:ascii="Arial" w:hAnsi="Arial" w:cs="Arial"/>
            <w:color w:val="000000"/>
            <w:sz w:val="22"/>
            <w:szCs w:val="22"/>
            <w:shd w:val="clear" w:color="auto" w:fill="FFFFFF"/>
          </w:rPr>
          <w:delText xml:space="preserve">your </w:delText>
        </w:r>
      </w:del>
      <w:del w:id="22" w:author="Miko Wilford" w:date="2017-03-20T12:29:00Z">
        <w:r w:rsidR="005F66E5" w:rsidDel="005816D4">
          <w:rPr>
            <w:rFonts w:ascii="Arial" w:hAnsi="Arial" w:cs="Arial"/>
            <w:color w:val="000000"/>
            <w:sz w:val="22"/>
            <w:szCs w:val="22"/>
            <w:shd w:val="clear" w:color="auto" w:fill="FFFFFF"/>
          </w:rPr>
          <w:delText xml:space="preserve">UML </w:delText>
        </w:r>
      </w:del>
      <w:del w:id="23" w:author="Miko Wilford" w:date="2017-03-20T12:31:00Z">
        <w:r w:rsidR="005F66E5" w:rsidDel="005816D4">
          <w:rPr>
            <w:rFonts w:ascii="Arial" w:hAnsi="Arial" w:cs="Arial"/>
            <w:color w:val="000000"/>
            <w:sz w:val="22"/>
            <w:szCs w:val="22"/>
            <w:shd w:val="clear" w:color="auto" w:fill="FFFFFF"/>
          </w:rPr>
          <w:delText>email address</w:delText>
        </w:r>
        <w:r w:rsidRPr="007631B1" w:rsidDel="005816D4">
          <w:rPr>
            <w:rFonts w:ascii="Arial" w:hAnsi="Arial" w:cs="Arial"/>
            <w:color w:val="000000"/>
            <w:sz w:val="22"/>
            <w:szCs w:val="22"/>
            <w:shd w:val="clear" w:color="auto" w:fill="FFFFFF"/>
          </w:rPr>
          <w:delText xml:space="preserve"> and clicking the Next button you are indicating the following: I have read this document, and understand the risks and consequences from participating in this study. </w:delText>
        </w:r>
        <w:r w:rsidR="007631B1" w:rsidRPr="007631B1" w:rsidDel="005816D4">
          <w:rPr>
            <w:rFonts w:ascii="Arial" w:hAnsi="Arial" w:cs="Arial"/>
            <w:color w:val="000000"/>
            <w:sz w:val="22"/>
            <w:szCs w:val="22"/>
            <w:shd w:val="clear" w:color="auto" w:fill="FFFFFF"/>
          </w:rPr>
          <w:delText xml:space="preserve">When you complete the </w:delText>
        </w:r>
        <w:r w:rsidR="005F66E5" w:rsidDel="005816D4">
          <w:rPr>
            <w:rFonts w:ascii="Arial" w:hAnsi="Arial" w:cs="Arial"/>
            <w:color w:val="000000"/>
            <w:sz w:val="22"/>
            <w:szCs w:val="22"/>
            <w:shd w:val="clear" w:color="auto" w:fill="FFFFFF"/>
          </w:rPr>
          <w:delText>study</w:delText>
        </w:r>
        <w:r w:rsidR="007631B1" w:rsidRPr="007631B1" w:rsidDel="005816D4">
          <w:rPr>
            <w:rFonts w:ascii="Arial" w:hAnsi="Arial" w:cs="Arial"/>
            <w:color w:val="000000"/>
            <w:sz w:val="22"/>
            <w:szCs w:val="22"/>
            <w:shd w:val="clear" w:color="auto" w:fill="FFFFFF"/>
          </w:rPr>
          <w:delText xml:space="preserve">, you </w:delText>
        </w:r>
        <w:r w:rsidR="005F66E5" w:rsidDel="005816D4">
          <w:rPr>
            <w:rFonts w:ascii="Arial" w:hAnsi="Arial" w:cs="Arial"/>
            <w:color w:val="000000"/>
            <w:sz w:val="22"/>
            <w:szCs w:val="22"/>
            <w:shd w:val="clear" w:color="auto" w:fill="FFFFFF"/>
          </w:rPr>
          <w:delText>might be asked to enter your UML email address again</w:delText>
        </w:r>
        <w:r w:rsidR="007631B1" w:rsidRPr="007631B1" w:rsidDel="005816D4">
          <w:rPr>
            <w:rFonts w:ascii="Arial" w:hAnsi="Arial" w:cs="Arial"/>
            <w:color w:val="000000"/>
            <w:sz w:val="22"/>
            <w:szCs w:val="22"/>
            <w:shd w:val="clear" w:color="auto" w:fill="FFFFFF"/>
          </w:rPr>
          <w:delText xml:space="preserve">—if your </w:delText>
        </w:r>
        <w:r w:rsidR="005F66E5" w:rsidDel="005816D4">
          <w:rPr>
            <w:rFonts w:ascii="Arial" w:hAnsi="Arial" w:cs="Arial"/>
            <w:color w:val="000000"/>
            <w:sz w:val="22"/>
            <w:szCs w:val="22"/>
            <w:shd w:val="clear" w:color="auto" w:fill="FFFFFF"/>
          </w:rPr>
          <w:delText>email address</w:delText>
        </w:r>
        <w:r w:rsidR="005F66E5" w:rsidRPr="007631B1" w:rsidDel="005816D4">
          <w:rPr>
            <w:rFonts w:ascii="Arial" w:hAnsi="Arial" w:cs="Arial"/>
            <w:color w:val="000000"/>
            <w:sz w:val="22"/>
            <w:szCs w:val="22"/>
            <w:shd w:val="clear" w:color="auto" w:fill="FFFFFF"/>
          </w:rPr>
          <w:delText xml:space="preserve"> </w:delText>
        </w:r>
        <w:r w:rsidR="007631B1" w:rsidRPr="007631B1" w:rsidDel="005816D4">
          <w:rPr>
            <w:rFonts w:ascii="Arial" w:hAnsi="Arial" w:cs="Arial"/>
            <w:color w:val="000000"/>
            <w:sz w:val="22"/>
            <w:szCs w:val="22"/>
            <w:shd w:val="clear" w:color="auto" w:fill="FFFFFF"/>
          </w:rPr>
          <w:delText xml:space="preserve">cannot be matched from the consent to the </w:delText>
        </w:r>
        <w:r w:rsidR="005F66E5" w:rsidDel="005816D4">
          <w:rPr>
            <w:rFonts w:ascii="Arial" w:hAnsi="Arial" w:cs="Arial"/>
            <w:color w:val="000000"/>
            <w:sz w:val="22"/>
            <w:szCs w:val="22"/>
            <w:shd w:val="clear" w:color="auto" w:fill="FFFFFF"/>
          </w:rPr>
          <w:delText>study</w:delText>
        </w:r>
        <w:r w:rsidR="005F66E5" w:rsidRPr="007631B1" w:rsidDel="005816D4">
          <w:rPr>
            <w:rFonts w:ascii="Arial" w:hAnsi="Arial" w:cs="Arial"/>
            <w:color w:val="000000"/>
            <w:sz w:val="22"/>
            <w:szCs w:val="22"/>
            <w:shd w:val="clear" w:color="auto" w:fill="FFFFFF"/>
          </w:rPr>
          <w:delText xml:space="preserve"> </w:delText>
        </w:r>
        <w:r w:rsidR="007631B1" w:rsidRPr="007631B1" w:rsidDel="005816D4">
          <w:rPr>
            <w:rFonts w:ascii="Arial" w:hAnsi="Arial" w:cs="Arial"/>
            <w:color w:val="000000"/>
            <w:sz w:val="22"/>
            <w:szCs w:val="22"/>
            <w:shd w:val="clear" w:color="auto" w:fill="FFFFFF"/>
          </w:rPr>
          <w:delText xml:space="preserve">you might not receive your </w:delText>
        </w:r>
        <w:r w:rsidR="00FA3B98" w:rsidDel="005816D4">
          <w:rPr>
            <w:rFonts w:ascii="Arial" w:hAnsi="Arial" w:cs="Arial"/>
            <w:color w:val="000000"/>
            <w:sz w:val="22"/>
            <w:szCs w:val="22"/>
            <w:shd w:val="clear" w:color="auto" w:fill="FFFFFF"/>
          </w:rPr>
          <w:delText>research credit</w:delText>
        </w:r>
        <w:r w:rsidR="002C19CD" w:rsidDel="005816D4">
          <w:rPr>
            <w:rFonts w:ascii="Arial" w:hAnsi="Arial" w:cs="Arial"/>
            <w:color w:val="000000"/>
            <w:sz w:val="22"/>
            <w:szCs w:val="22"/>
            <w:shd w:val="clear" w:color="auto" w:fill="FFFFFF"/>
          </w:rPr>
          <w:delText>.</w:delText>
        </w:r>
      </w:del>
    </w:p>
    <w:p w14:paraId="39AD012C" w14:textId="77777777" w:rsidR="002C19CD" w:rsidRPr="007631B1" w:rsidRDefault="002C19CD" w:rsidP="005929E0">
      <w:pPr>
        <w:rPr>
          <w:rFonts w:ascii="Times" w:hAnsi="Times"/>
          <w:sz w:val="22"/>
          <w:szCs w:val="22"/>
        </w:rPr>
      </w:pPr>
    </w:p>
    <w:p w14:paraId="4EE3F88F" w14:textId="77777777" w:rsidR="00C1701C" w:rsidRPr="008C2281" w:rsidRDefault="00DA4441" w:rsidP="005929E0">
      <w:pPr>
        <w:rPr>
          <w:sz w:val="22"/>
          <w:szCs w:val="22"/>
        </w:rPr>
      </w:pPr>
      <w:r>
        <w:rPr>
          <w:noProof/>
          <w:sz w:val="22"/>
          <w:szCs w:val="22"/>
        </w:rPr>
        <mc:AlternateContent>
          <mc:Choice Requires="wps">
            <w:drawing>
              <wp:anchor distT="0" distB="0" distL="114300" distR="114300" simplePos="0" relativeHeight="251657216" behindDoc="0" locked="0" layoutInCell="1" allowOverlap="1" wp14:anchorId="764B8E3A" wp14:editId="4B9C3A9C">
                <wp:simplePos x="0" y="0"/>
                <wp:positionH relativeFrom="column">
                  <wp:posOffset>0</wp:posOffset>
                </wp:positionH>
                <wp:positionV relativeFrom="paragraph">
                  <wp:posOffset>73025</wp:posOffset>
                </wp:positionV>
                <wp:extent cx="6286500" cy="0"/>
                <wp:effectExtent l="9525" t="15875" r="9525" b="12700"/>
                <wp:wrapNone/>
                <wp:docPr id="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19050">
                          <a:solidFill>
                            <a:srgbClr val="000000"/>
                          </a:solidFill>
                          <a:prstDash val="lg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75pt" to="49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" strokeweight="1.5pt">
                <v:stroke dashstyle="longDashDot"/>
              </v:line>
            </w:pict>
          </mc:Fallback>
        </mc:AlternateContent>
      </w:r>
    </w:p>
    <w:p w14:paraId="1AC354C7" w14:textId="03729EB9" w:rsidR="00467F45" w:rsidRPr="00AD1C82" w:rsidRDefault="004C06A7">
      <w:pPr>
        <w:rPr>
          <w:color w:val="FF0000"/>
          <w:sz w:val="22"/>
          <w:szCs w:val="22"/>
        </w:rPr>
      </w:pPr>
      <w:r>
        <w:rPr>
          <w:noProof/>
          <w:sz w:val="22"/>
          <w:szCs w:val="22"/>
        </w:rPr>
        <w:drawing>
          <wp:anchor distT="0" distB="0" distL="114300" distR="114300" simplePos="0" relativeHeight="251660288" behindDoc="1" locked="0" layoutInCell="1" allowOverlap="1" wp14:anchorId="787EC915" wp14:editId="68DFDD52">
            <wp:simplePos x="0" y="0"/>
            <wp:positionH relativeFrom="column">
              <wp:posOffset>2921000</wp:posOffset>
            </wp:positionH>
            <wp:positionV relativeFrom="paragraph">
              <wp:posOffset>125095</wp:posOffset>
            </wp:positionV>
            <wp:extent cx="734060" cy="320040"/>
            <wp:effectExtent l="0" t="0" r="2540" b="1016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jpg"/>
                    <pic:cNvPicPr/>
                  </pic:nvPicPr>
                  <pic:blipFill rotWithShape="1">
                    <a:blip r:embed="rId10">
                      <a:extLst>
                        <a:ext uri="{28A0092B-C50C-407E-A947-70E740481C1C}">
                          <a14:useLocalDpi xmlns:a14="http://schemas.microsoft.com/office/drawing/2010/main" val="0"/>
                        </a:ext>
                      </a:extLst>
                    </a:blip>
                    <a:srcRect l="1941" t="16966" r="46822" b="4989"/>
                    <a:stretch/>
                  </pic:blipFill>
                  <pic:spPr bwMode="auto">
                    <a:xfrm>
                      <a:off x="0" y="0"/>
                      <a:ext cx="734060" cy="3200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A5EA2" w:rsidRPr="008C2281">
        <w:rPr>
          <w:b/>
          <w:sz w:val="22"/>
          <w:szCs w:val="22"/>
        </w:rPr>
        <w:t>P</w:t>
      </w:r>
      <w:r w:rsidR="0008259E" w:rsidRPr="008C2281">
        <w:rPr>
          <w:b/>
          <w:sz w:val="22"/>
          <w:szCs w:val="22"/>
        </w:rPr>
        <w:t xml:space="preserve">RINCIPAL </w:t>
      </w:r>
      <w:r w:rsidR="006A5EA2" w:rsidRPr="008C2281">
        <w:rPr>
          <w:b/>
          <w:sz w:val="22"/>
          <w:szCs w:val="22"/>
        </w:rPr>
        <w:t>I</w:t>
      </w:r>
      <w:r w:rsidR="0008259E" w:rsidRPr="008C2281">
        <w:rPr>
          <w:b/>
          <w:sz w:val="22"/>
          <w:szCs w:val="22"/>
        </w:rPr>
        <w:t>NVESTIGATOR</w:t>
      </w:r>
      <w:r w:rsidR="006A5EA2" w:rsidRPr="008C2281">
        <w:rPr>
          <w:b/>
          <w:sz w:val="22"/>
          <w:szCs w:val="22"/>
        </w:rPr>
        <w:t xml:space="preserve"> </w:t>
      </w:r>
      <w:proofErr w:type="gramStart"/>
      <w:r w:rsidR="006038EE" w:rsidRPr="008C2281">
        <w:rPr>
          <w:b/>
          <w:sz w:val="22"/>
          <w:szCs w:val="22"/>
        </w:rPr>
        <w:t>SIGNATURE</w:t>
      </w:r>
      <w:r w:rsidR="00F70E11" w:rsidRPr="008C2281">
        <w:rPr>
          <w:b/>
          <w:sz w:val="22"/>
          <w:szCs w:val="22"/>
        </w:rPr>
        <w:t>(</w:t>
      </w:r>
      <w:proofErr w:type="gramEnd"/>
      <w:r w:rsidR="00F70E11" w:rsidRPr="008C2281">
        <w:rPr>
          <w:b/>
          <w:sz w:val="22"/>
          <w:szCs w:val="22"/>
        </w:rPr>
        <w:t>S)</w:t>
      </w:r>
      <w:r w:rsidR="00AD1C82">
        <w:rPr>
          <w:sz w:val="22"/>
          <w:szCs w:val="22"/>
        </w:rPr>
        <w:t xml:space="preserve"> </w:t>
      </w:r>
    </w:p>
    <w:p w14:paraId="52980D11" w14:textId="3DA59C02" w:rsidR="00C1701C" w:rsidRPr="008C2281" w:rsidRDefault="00C1701C">
      <w:pPr>
        <w:rPr>
          <w:rFonts w:ascii="Arial" w:hAnsi="Arial" w:cs="Arial"/>
          <w:sz w:val="22"/>
          <w:szCs w:val="22"/>
        </w:rPr>
      </w:pPr>
      <w:r w:rsidRPr="008C2281">
        <w:rPr>
          <w:sz w:val="22"/>
          <w:szCs w:val="22"/>
        </w:rPr>
        <w:t xml:space="preserve">1. </w:t>
      </w:r>
      <w:r w:rsidR="00070621" w:rsidRPr="008C2281">
        <w:rPr>
          <w:sz w:val="22"/>
          <w:szCs w:val="22"/>
        </w:rPr>
        <w:t>Printed</w:t>
      </w:r>
      <w:r w:rsidRPr="008C2281">
        <w:rPr>
          <w:sz w:val="22"/>
          <w:szCs w:val="22"/>
        </w:rPr>
        <w:t xml:space="preserve"> Name:</w:t>
      </w:r>
      <w:r w:rsidRPr="008C2281">
        <w:rPr>
          <w:rFonts w:ascii="Arial" w:hAnsi="Arial" w:cs="Arial"/>
          <w:sz w:val="22"/>
          <w:szCs w:val="22"/>
        </w:rPr>
        <w:t xml:space="preserve"> </w:t>
      </w:r>
      <w:r w:rsidR="00DD33F2">
        <w:rPr>
          <w:rFonts w:ascii="Arial" w:hAnsi="Arial" w:cs="Arial"/>
          <w:sz w:val="22"/>
          <w:szCs w:val="22"/>
        </w:rPr>
        <w:t>Miko Wilford</w:t>
      </w:r>
      <w:r w:rsidRPr="008C2281">
        <w:rPr>
          <w:rFonts w:ascii="Arial" w:hAnsi="Arial" w:cs="Arial"/>
          <w:sz w:val="22"/>
          <w:szCs w:val="22"/>
        </w:rPr>
        <w:tab/>
      </w:r>
      <w:r w:rsidR="004C06A7">
        <w:rPr>
          <w:rFonts w:ascii="Arial" w:hAnsi="Arial" w:cs="Arial"/>
          <w:sz w:val="22"/>
          <w:szCs w:val="22"/>
        </w:rPr>
        <w:tab/>
      </w:r>
      <w:r w:rsidRPr="008C2281">
        <w:rPr>
          <w:sz w:val="22"/>
          <w:szCs w:val="22"/>
        </w:rPr>
        <w:t xml:space="preserve">Signature:  </w:t>
      </w:r>
      <w:r w:rsidRPr="008C2281">
        <w:rPr>
          <w:sz w:val="22"/>
          <w:szCs w:val="22"/>
        </w:rPr>
        <w:tab/>
      </w:r>
      <w:r w:rsidRPr="008C2281">
        <w:rPr>
          <w:sz w:val="22"/>
          <w:szCs w:val="22"/>
        </w:rPr>
        <w:tab/>
      </w:r>
      <w:r w:rsidRPr="008C2281">
        <w:rPr>
          <w:sz w:val="22"/>
          <w:szCs w:val="22"/>
        </w:rPr>
        <w:tab/>
      </w:r>
      <w:r w:rsidR="00F70E11" w:rsidRPr="008C2281">
        <w:rPr>
          <w:sz w:val="22"/>
          <w:szCs w:val="22"/>
        </w:rPr>
        <w:tab/>
      </w:r>
      <w:r w:rsidRPr="008C2281">
        <w:rPr>
          <w:sz w:val="22"/>
          <w:szCs w:val="22"/>
        </w:rPr>
        <w:t>Date:</w:t>
      </w:r>
      <w:r w:rsidRPr="008C2281">
        <w:rPr>
          <w:rFonts w:ascii="Arial" w:hAnsi="Arial" w:cs="Arial"/>
          <w:sz w:val="22"/>
          <w:szCs w:val="22"/>
        </w:rPr>
        <w:t xml:space="preserve"> </w:t>
      </w:r>
      <w:r w:rsidR="002C19CD" w:rsidRPr="004C06A7">
        <w:rPr>
          <w:rFonts w:ascii="Arial" w:hAnsi="Arial" w:cs="Arial"/>
          <w:sz w:val="22"/>
          <w:szCs w:val="22"/>
        </w:rPr>
        <w:t>0</w:t>
      </w:r>
      <w:r w:rsidR="00FA3B98">
        <w:rPr>
          <w:rFonts w:ascii="Arial" w:hAnsi="Arial" w:cs="Arial"/>
          <w:sz w:val="22"/>
          <w:szCs w:val="22"/>
        </w:rPr>
        <w:t>8</w:t>
      </w:r>
      <w:r w:rsidR="002C19CD" w:rsidRPr="004C06A7">
        <w:rPr>
          <w:rFonts w:ascii="Arial" w:hAnsi="Arial" w:cs="Arial"/>
          <w:sz w:val="22"/>
          <w:szCs w:val="22"/>
        </w:rPr>
        <w:t>/</w:t>
      </w:r>
      <w:r w:rsidR="00FA3B98">
        <w:rPr>
          <w:rFonts w:ascii="Arial" w:hAnsi="Arial" w:cs="Arial"/>
          <w:sz w:val="22"/>
          <w:szCs w:val="22"/>
        </w:rPr>
        <w:t>04</w:t>
      </w:r>
      <w:r w:rsidR="002C19CD" w:rsidRPr="004C06A7">
        <w:rPr>
          <w:rFonts w:ascii="Arial" w:hAnsi="Arial" w:cs="Arial"/>
          <w:sz w:val="22"/>
          <w:szCs w:val="22"/>
        </w:rPr>
        <w:t>/16</w:t>
      </w:r>
    </w:p>
    <w:p w14:paraId="2E3A168D" w14:textId="77777777" w:rsidR="00B95488" w:rsidRPr="008C2281" w:rsidRDefault="00B95488" w:rsidP="00C1701C">
      <w:pPr>
        <w:rPr>
          <w:sz w:val="22"/>
          <w:szCs w:val="22"/>
        </w:rPr>
      </w:pPr>
    </w:p>
    <w:p w14:paraId="057FDCBE" w14:textId="081815E9" w:rsidR="00C1701C" w:rsidRPr="008C2281" w:rsidRDefault="00C1701C" w:rsidP="00C1701C">
      <w:pPr>
        <w:rPr>
          <w:rFonts w:ascii="Arial" w:hAnsi="Arial" w:cs="Arial"/>
          <w:sz w:val="22"/>
          <w:szCs w:val="22"/>
        </w:rPr>
      </w:pPr>
      <w:r w:rsidRPr="008C2281">
        <w:rPr>
          <w:sz w:val="22"/>
          <w:szCs w:val="22"/>
        </w:rPr>
        <w:t xml:space="preserve">2. </w:t>
      </w:r>
      <w:r w:rsidR="00535CC4" w:rsidRPr="008C2281">
        <w:rPr>
          <w:sz w:val="22"/>
          <w:szCs w:val="22"/>
        </w:rPr>
        <w:t>Printed</w:t>
      </w:r>
      <w:r w:rsidRPr="008C2281">
        <w:rPr>
          <w:sz w:val="22"/>
          <w:szCs w:val="22"/>
        </w:rPr>
        <w:t xml:space="preserve"> Name:</w:t>
      </w:r>
      <w:r w:rsidRPr="008C2281">
        <w:rPr>
          <w:rFonts w:ascii="Arial" w:hAnsi="Arial" w:cs="Arial"/>
          <w:sz w:val="22"/>
          <w:szCs w:val="22"/>
        </w:rPr>
        <w:t xml:space="preserve"> </w:t>
      </w:r>
      <w:proofErr w:type="spellStart"/>
      <w:r w:rsidR="002C19CD">
        <w:rPr>
          <w:rFonts w:ascii="Arial" w:hAnsi="Arial" w:cs="Arial"/>
          <w:sz w:val="22"/>
          <w:szCs w:val="22"/>
        </w:rPr>
        <w:t>Misha</w:t>
      </w:r>
      <w:proofErr w:type="spellEnd"/>
      <w:r w:rsidR="002C19CD">
        <w:rPr>
          <w:rFonts w:ascii="Arial" w:hAnsi="Arial" w:cs="Arial"/>
          <w:sz w:val="22"/>
          <w:szCs w:val="22"/>
        </w:rPr>
        <w:t xml:space="preserve"> </w:t>
      </w:r>
      <w:proofErr w:type="spellStart"/>
      <w:r w:rsidR="002C19CD">
        <w:rPr>
          <w:rFonts w:ascii="Arial" w:hAnsi="Arial" w:cs="Arial"/>
          <w:sz w:val="22"/>
          <w:szCs w:val="22"/>
        </w:rPr>
        <w:t>Rabinovich</w:t>
      </w:r>
      <w:proofErr w:type="spellEnd"/>
      <w:r w:rsidRPr="008C2281">
        <w:rPr>
          <w:rFonts w:ascii="Arial" w:hAnsi="Arial" w:cs="Arial"/>
          <w:sz w:val="22"/>
          <w:szCs w:val="22"/>
        </w:rPr>
        <w:tab/>
      </w:r>
      <w:r w:rsidR="004C06A7">
        <w:rPr>
          <w:sz w:val="22"/>
          <w:szCs w:val="22"/>
        </w:rPr>
        <w:t>Signature</w:t>
      </w:r>
      <w:proofErr w:type="gramStart"/>
      <w:r w:rsidR="004C06A7">
        <w:rPr>
          <w:sz w:val="22"/>
          <w:szCs w:val="22"/>
        </w:rPr>
        <w:t xml:space="preserve">:  </w:t>
      </w:r>
      <w:proofErr w:type="gramEnd"/>
      <w:r w:rsidR="00F235C2" w:rsidRPr="00F235C2">
        <w:rPr>
          <w:noProof/>
          <w:sz w:val="22"/>
          <w:szCs w:val="22"/>
        </w:rPr>
        <w:drawing>
          <wp:inline distT="0" distB="0" distL="0" distR="0" wp14:anchorId="5C8AA27B" wp14:editId="23002777">
            <wp:extent cx="1235075" cy="273247"/>
            <wp:effectExtent l="0" t="0" r="9525" b="6350"/>
            <wp:docPr id="5" name="Picture 5" descr="Macintosh HD:Users:misha:Downloads: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cintosh HD:Users:misha:Downloads:signatur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5075" cy="273247"/>
                    </a:xfrm>
                    <a:prstGeom prst="rect">
                      <a:avLst/>
                    </a:prstGeom>
                    <a:noFill/>
                    <a:ln>
                      <a:noFill/>
                    </a:ln>
                  </pic:spPr>
                </pic:pic>
              </a:graphicData>
            </a:graphic>
          </wp:inline>
        </w:drawing>
      </w:r>
      <w:r w:rsidR="004C06A7">
        <w:rPr>
          <w:sz w:val="22"/>
          <w:szCs w:val="22"/>
        </w:rPr>
        <w:tab/>
      </w:r>
      <w:r w:rsidRPr="008C2281">
        <w:rPr>
          <w:sz w:val="22"/>
          <w:szCs w:val="22"/>
        </w:rPr>
        <w:t>Date:</w:t>
      </w:r>
      <w:r w:rsidRPr="008C2281">
        <w:rPr>
          <w:rFonts w:ascii="Arial" w:hAnsi="Arial" w:cs="Arial"/>
          <w:sz w:val="22"/>
          <w:szCs w:val="22"/>
        </w:rPr>
        <w:t xml:space="preserve"> </w:t>
      </w:r>
      <w:r w:rsidR="004C06A7">
        <w:rPr>
          <w:rFonts w:ascii="Arial" w:hAnsi="Arial" w:cs="Arial"/>
          <w:sz w:val="22"/>
          <w:szCs w:val="22"/>
        </w:rPr>
        <w:t>0</w:t>
      </w:r>
      <w:r w:rsidR="00FA3B98">
        <w:rPr>
          <w:rFonts w:ascii="Arial" w:hAnsi="Arial" w:cs="Arial"/>
          <w:sz w:val="22"/>
          <w:szCs w:val="22"/>
        </w:rPr>
        <w:t>8</w:t>
      </w:r>
      <w:r w:rsidR="004C06A7">
        <w:rPr>
          <w:rFonts w:ascii="Arial" w:hAnsi="Arial" w:cs="Arial"/>
          <w:sz w:val="22"/>
          <w:szCs w:val="22"/>
        </w:rPr>
        <w:t>/</w:t>
      </w:r>
      <w:r w:rsidR="00FA3B98">
        <w:rPr>
          <w:rFonts w:ascii="Arial" w:hAnsi="Arial" w:cs="Arial"/>
          <w:sz w:val="22"/>
          <w:szCs w:val="22"/>
        </w:rPr>
        <w:t>04</w:t>
      </w:r>
      <w:r w:rsidR="004C06A7">
        <w:rPr>
          <w:rFonts w:ascii="Arial" w:hAnsi="Arial" w:cs="Arial"/>
          <w:sz w:val="22"/>
          <w:szCs w:val="22"/>
        </w:rPr>
        <w:t>/16</w:t>
      </w:r>
    </w:p>
    <w:p w14:paraId="15441D5F" w14:textId="77777777" w:rsidR="001A42FD" w:rsidRPr="008C2281" w:rsidRDefault="00DA4441">
      <w:pPr>
        <w:rPr>
          <w:b/>
          <w:sz w:val="22"/>
          <w:szCs w:val="22"/>
        </w:rPr>
      </w:pPr>
      <w:r>
        <w:rPr>
          <w:noProof/>
          <w:sz w:val="22"/>
          <w:szCs w:val="22"/>
        </w:rPr>
        <mc:AlternateContent>
          <mc:Choice Requires="wps">
            <w:drawing>
              <wp:anchor distT="0" distB="0" distL="114300" distR="114300" simplePos="0" relativeHeight="251658240" behindDoc="0" locked="0" layoutInCell="1" allowOverlap="1" wp14:anchorId="1DC7317C" wp14:editId="7DC21BE3">
                <wp:simplePos x="0" y="0"/>
                <wp:positionH relativeFrom="column">
                  <wp:posOffset>0</wp:posOffset>
                </wp:positionH>
                <wp:positionV relativeFrom="paragraph">
                  <wp:posOffset>107950</wp:posOffset>
                </wp:positionV>
                <wp:extent cx="6286500" cy="0"/>
                <wp:effectExtent l="9525" t="12700" r="9525" b="15875"/>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19050">
                          <a:solidFill>
                            <a:srgbClr val="000000"/>
                          </a:solidFill>
                          <a:prstDash val="lg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5pt" to="49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" strokeweight="1.5pt">
                <v:stroke dashstyle="longDashDot"/>
              </v:line>
            </w:pict>
          </mc:Fallback>
        </mc:AlternateContent>
      </w:r>
    </w:p>
    <w:p w14:paraId="14C496EF" w14:textId="44B9F2B1" w:rsidR="001642CC" w:rsidRPr="001642CC" w:rsidRDefault="006038EE" w:rsidP="001642CC">
      <w:pPr>
        <w:rPr>
          <w:color w:val="FF0000"/>
          <w:sz w:val="22"/>
          <w:szCs w:val="22"/>
        </w:rPr>
      </w:pPr>
      <w:r w:rsidRPr="008C2281">
        <w:rPr>
          <w:b/>
          <w:sz w:val="22"/>
          <w:szCs w:val="22"/>
        </w:rPr>
        <w:t>PARTICIPANT SIGNATURE</w:t>
      </w:r>
      <w:r w:rsidR="001642CC">
        <w:rPr>
          <w:b/>
          <w:sz w:val="22"/>
          <w:szCs w:val="22"/>
        </w:rPr>
        <w:t xml:space="preserve">  </w:t>
      </w:r>
    </w:p>
    <w:p w14:paraId="54DF1A93" w14:textId="77777777" w:rsidR="006038EE" w:rsidRPr="008C2281" w:rsidRDefault="006038EE">
      <w:pPr>
        <w:rPr>
          <w:b/>
          <w:sz w:val="22"/>
          <w:szCs w:val="22"/>
        </w:rPr>
      </w:pPr>
    </w:p>
    <w:p w14:paraId="0E0B6BBF" w14:textId="799C4062" w:rsidR="0044766E" w:rsidRDefault="00C1701C" w:rsidP="00D93B98">
      <w:pPr>
        <w:rPr>
          <w:i/>
          <w:sz w:val="22"/>
          <w:szCs w:val="22"/>
        </w:rPr>
      </w:pPr>
      <w:r w:rsidRPr="008C2281">
        <w:rPr>
          <w:i/>
          <w:sz w:val="22"/>
          <w:szCs w:val="22"/>
        </w:rPr>
        <w:t xml:space="preserve">I understand the </w:t>
      </w:r>
      <w:r w:rsidR="001642CC">
        <w:rPr>
          <w:i/>
          <w:sz w:val="22"/>
          <w:szCs w:val="22"/>
        </w:rPr>
        <w:t xml:space="preserve">potential </w:t>
      </w:r>
      <w:r w:rsidRPr="008C2281">
        <w:rPr>
          <w:i/>
          <w:sz w:val="22"/>
          <w:szCs w:val="22"/>
        </w:rPr>
        <w:t>risks and/or discomfort</w:t>
      </w:r>
      <w:r w:rsidR="001642CC">
        <w:rPr>
          <w:i/>
          <w:sz w:val="22"/>
          <w:szCs w:val="22"/>
        </w:rPr>
        <w:t>s</w:t>
      </w:r>
      <w:r w:rsidRPr="008C2281">
        <w:rPr>
          <w:i/>
          <w:sz w:val="22"/>
          <w:szCs w:val="22"/>
        </w:rPr>
        <w:t xml:space="preserve"> that have been described in this document</w:t>
      </w:r>
      <w:r w:rsidR="001642CC">
        <w:rPr>
          <w:i/>
          <w:sz w:val="22"/>
          <w:szCs w:val="22"/>
        </w:rPr>
        <w:t xml:space="preserve"> and by the researcher</w:t>
      </w:r>
      <w:r w:rsidRPr="008C2281">
        <w:rPr>
          <w:i/>
          <w:sz w:val="22"/>
          <w:szCs w:val="22"/>
        </w:rPr>
        <w:t xml:space="preserve">.  </w:t>
      </w:r>
      <w:r w:rsidR="001642CC">
        <w:rPr>
          <w:i/>
          <w:sz w:val="22"/>
          <w:szCs w:val="22"/>
        </w:rPr>
        <w:t xml:space="preserve">By </w:t>
      </w:r>
      <w:del w:id="24" w:author="Miko Wilford" w:date="2017-03-20T12:30:00Z">
        <w:r w:rsidR="001642CC" w:rsidDel="005816D4">
          <w:rPr>
            <w:i/>
            <w:sz w:val="22"/>
            <w:szCs w:val="22"/>
          </w:rPr>
          <w:delText xml:space="preserve">signing </w:delText>
        </w:r>
      </w:del>
      <w:ins w:id="25" w:author="Miko Wilford" w:date="2017-03-20T12:30:00Z">
        <w:r w:rsidR="005816D4">
          <w:rPr>
            <w:i/>
            <w:sz w:val="22"/>
            <w:szCs w:val="22"/>
          </w:rPr>
          <w:t>entering my first name and email below</w:t>
        </w:r>
        <w:r w:rsidR="005816D4">
          <w:rPr>
            <w:i/>
            <w:sz w:val="22"/>
            <w:szCs w:val="22"/>
          </w:rPr>
          <w:t xml:space="preserve"> </w:t>
        </w:r>
      </w:ins>
      <w:r w:rsidR="001642CC">
        <w:rPr>
          <w:i/>
          <w:sz w:val="22"/>
          <w:szCs w:val="22"/>
        </w:rPr>
        <w:t xml:space="preserve">below, </w:t>
      </w:r>
      <w:r w:rsidRPr="008C2281">
        <w:rPr>
          <w:i/>
          <w:sz w:val="22"/>
          <w:szCs w:val="22"/>
        </w:rPr>
        <w:t xml:space="preserve">I </w:t>
      </w:r>
      <w:r w:rsidR="001642CC">
        <w:rPr>
          <w:i/>
          <w:sz w:val="22"/>
          <w:szCs w:val="22"/>
        </w:rPr>
        <w:t xml:space="preserve">am indicating that I </w:t>
      </w:r>
      <w:r w:rsidRPr="008C2281">
        <w:rPr>
          <w:i/>
          <w:sz w:val="22"/>
          <w:szCs w:val="22"/>
        </w:rPr>
        <w:t>have read th</w:t>
      </w:r>
      <w:r w:rsidR="001642CC">
        <w:rPr>
          <w:i/>
          <w:sz w:val="22"/>
          <w:szCs w:val="22"/>
        </w:rPr>
        <w:t>is</w:t>
      </w:r>
      <w:r w:rsidRPr="008C2281">
        <w:rPr>
          <w:i/>
          <w:sz w:val="22"/>
          <w:szCs w:val="22"/>
        </w:rPr>
        <w:t xml:space="preserve"> </w:t>
      </w:r>
      <w:r w:rsidR="001642CC">
        <w:rPr>
          <w:i/>
          <w:sz w:val="22"/>
          <w:szCs w:val="22"/>
        </w:rPr>
        <w:t>document</w:t>
      </w:r>
      <w:r w:rsidRPr="008C2281">
        <w:rPr>
          <w:i/>
          <w:sz w:val="22"/>
          <w:szCs w:val="22"/>
        </w:rPr>
        <w:t xml:space="preserve">, had the opportunity to discuss </w:t>
      </w:r>
      <w:r w:rsidR="001642CC">
        <w:rPr>
          <w:i/>
          <w:sz w:val="22"/>
          <w:szCs w:val="22"/>
        </w:rPr>
        <w:t>an</w:t>
      </w:r>
      <w:r w:rsidRPr="008C2281">
        <w:rPr>
          <w:i/>
          <w:sz w:val="22"/>
          <w:szCs w:val="22"/>
        </w:rPr>
        <w:t xml:space="preserve">y concerns and </w:t>
      </w:r>
      <w:r w:rsidR="001642CC">
        <w:rPr>
          <w:i/>
          <w:sz w:val="22"/>
          <w:szCs w:val="22"/>
        </w:rPr>
        <w:t xml:space="preserve">ask </w:t>
      </w:r>
      <w:r w:rsidRPr="008C2281">
        <w:rPr>
          <w:i/>
          <w:sz w:val="22"/>
          <w:szCs w:val="22"/>
        </w:rPr>
        <w:t>questions</w:t>
      </w:r>
      <w:r w:rsidR="001642CC">
        <w:rPr>
          <w:i/>
          <w:sz w:val="22"/>
          <w:szCs w:val="22"/>
        </w:rPr>
        <w:t xml:space="preserve"> about the research</w:t>
      </w:r>
      <w:r w:rsidRPr="008C2281">
        <w:rPr>
          <w:i/>
          <w:sz w:val="22"/>
          <w:szCs w:val="22"/>
        </w:rPr>
        <w:t xml:space="preserve">, </w:t>
      </w:r>
      <w:del w:id="26" w:author="Miko Wilford" w:date="2017-03-20T12:31:00Z">
        <w:r w:rsidRPr="008C2281" w:rsidDel="005816D4">
          <w:rPr>
            <w:i/>
            <w:sz w:val="22"/>
            <w:szCs w:val="22"/>
          </w:rPr>
          <w:delText xml:space="preserve">and </w:delText>
        </w:r>
      </w:del>
      <w:r w:rsidR="001642CC">
        <w:rPr>
          <w:i/>
          <w:sz w:val="22"/>
          <w:szCs w:val="22"/>
        </w:rPr>
        <w:t>understand the risks and consequences from participating in this study</w:t>
      </w:r>
      <w:del w:id="27" w:author="Miko Wilford" w:date="2017-03-20T12:31:00Z">
        <w:r w:rsidR="001642CC" w:rsidDel="005816D4">
          <w:rPr>
            <w:i/>
            <w:sz w:val="22"/>
            <w:szCs w:val="22"/>
          </w:rPr>
          <w:delText xml:space="preserve">. </w:delText>
        </w:r>
        <w:r w:rsidR="00DA5A28" w:rsidDel="005816D4">
          <w:rPr>
            <w:i/>
            <w:sz w:val="22"/>
            <w:szCs w:val="22"/>
          </w:rPr>
          <w:delText xml:space="preserve">By </w:delText>
        </w:r>
        <w:r w:rsidR="00FA3B98" w:rsidDel="005816D4">
          <w:rPr>
            <w:i/>
            <w:sz w:val="22"/>
            <w:szCs w:val="22"/>
          </w:rPr>
          <w:delText xml:space="preserve">entering </w:delText>
        </w:r>
        <w:r w:rsidR="00C9094A" w:rsidDel="005816D4">
          <w:rPr>
            <w:i/>
            <w:sz w:val="22"/>
            <w:szCs w:val="22"/>
          </w:rPr>
          <w:delText>my UML address</w:delText>
        </w:r>
        <w:r w:rsidR="00DA5A28" w:rsidDel="005816D4">
          <w:rPr>
            <w:i/>
            <w:sz w:val="22"/>
            <w:szCs w:val="22"/>
          </w:rPr>
          <w:delText xml:space="preserve"> and clicking next you are</w:delText>
        </w:r>
      </w:del>
      <w:ins w:id="28" w:author="Miko Wilford" w:date="2017-03-20T12:31:00Z">
        <w:r w:rsidR="005816D4">
          <w:rPr>
            <w:i/>
            <w:sz w:val="22"/>
            <w:szCs w:val="22"/>
          </w:rPr>
          <w:t>, and am</w:t>
        </w:r>
      </w:ins>
      <w:r w:rsidR="00DA5A28">
        <w:rPr>
          <w:i/>
          <w:sz w:val="22"/>
          <w:szCs w:val="22"/>
        </w:rPr>
        <w:t xml:space="preserve"> granting </w:t>
      </w:r>
      <w:del w:id="29" w:author="Miko Wilford" w:date="2017-03-20T12:31:00Z">
        <w:r w:rsidR="00DA5A28" w:rsidDel="005816D4">
          <w:rPr>
            <w:i/>
            <w:sz w:val="22"/>
            <w:szCs w:val="22"/>
          </w:rPr>
          <w:delText xml:space="preserve">your </w:delText>
        </w:r>
      </w:del>
      <w:r w:rsidR="00DA5A28">
        <w:rPr>
          <w:i/>
          <w:sz w:val="22"/>
          <w:szCs w:val="22"/>
        </w:rPr>
        <w:t>consent to participate in this research.</w:t>
      </w:r>
      <w:r w:rsidR="001642CC">
        <w:rPr>
          <w:i/>
          <w:sz w:val="22"/>
          <w:szCs w:val="22"/>
        </w:rPr>
        <w:t xml:space="preserve"> </w:t>
      </w:r>
    </w:p>
    <w:p w14:paraId="673138E7" w14:textId="77777777" w:rsidR="001642CC" w:rsidRPr="008C2281" w:rsidRDefault="001642CC" w:rsidP="00D93B98">
      <w:pPr>
        <w:rPr>
          <w:b/>
          <w:sz w:val="22"/>
          <w:szCs w:val="22"/>
        </w:rPr>
      </w:pPr>
    </w:p>
    <w:p w14:paraId="6660F0CC" w14:textId="77777777" w:rsidR="006A5EA2" w:rsidRPr="008C2281" w:rsidRDefault="006A5EA2" w:rsidP="00D93B98">
      <w:pPr>
        <w:rPr>
          <w:sz w:val="22"/>
          <w:szCs w:val="22"/>
        </w:rPr>
      </w:pPr>
      <w:r w:rsidRPr="008C2281">
        <w:rPr>
          <w:b/>
          <w:sz w:val="22"/>
          <w:szCs w:val="22"/>
        </w:rPr>
        <w:t>Research Participant</w:t>
      </w:r>
      <w:r w:rsidR="00530C6B" w:rsidRPr="008C2281">
        <w:rPr>
          <w:b/>
          <w:sz w:val="22"/>
          <w:szCs w:val="22"/>
        </w:rPr>
        <w:t>:</w:t>
      </w:r>
      <w:r w:rsidRPr="008C2281">
        <w:rPr>
          <w:b/>
          <w:sz w:val="22"/>
          <w:szCs w:val="22"/>
        </w:rPr>
        <w:tab/>
      </w:r>
      <w:r w:rsidRPr="008C2281">
        <w:rPr>
          <w:sz w:val="22"/>
          <w:szCs w:val="22"/>
        </w:rPr>
        <w:tab/>
      </w:r>
      <w:r w:rsidR="00530C6B" w:rsidRPr="008C2281">
        <w:rPr>
          <w:sz w:val="22"/>
          <w:szCs w:val="22"/>
        </w:rPr>
        <w:tab/>
      </w:r>
      <w:r w:rsidR="00530C6B" w:rsidRPr="008C2281">
        <w:rPr>
          <w:sz w:val="22"/>
          <w:szCs w:val="22"/>
        </w:rPr>
        <w:tab/>
      </w:r>
      <w:r w:rsidR="00530C6B" w:rsidRPr="008C2281">
        <w:rPr>
          <w:sz w:val="22"/>
          <w:szCs w:val="22"/>
        </w:rPr>
        <w:tab/>
      </w:r>
      <w:r w:rsidR="00530C6B" w:rsidRPr="008C2281">
        <w:rPr>
          <w:sz w:val="22"/>
          <w:szCs w:val="22"/>
        </w:rPr>
        <w:tab/>
      </w:r>
      <w:r w:rsidR="00530C6B" w:rsidRPr="008C2281">
        <w:rPr>
          <w:sz w:val="22"/>
          <w:szCs w:val="22"/>
        </w:rPr>
        <w:tab/>
      </w:r>
      <w:r w:rsidR="00530C6B" w:rsidRPr="008C2281">
        <w:rPr>
          <w:sz w:val="22"/>
          <w:szCs w:val="22"/>
        </w:rPr>
        <w:tab/>
      </w:r>
      <w:r w:rsidR="004E3DEF" w:rsidRPr="008C2281">
        <w:rPr>
          <w:sz w:val="22"/>
          <w:szCs w:val="22"/>
        </w:rPr>
        <w:tab/>
      </w:r>
    </w:p>
    <w:p w14:paraId="3002BE1E" w14:textId="361CCBD7" w:rsidR="005630C2" w:rsidRPr="008C2281" w:rsidRDefault="005816D4" w:rsidP="00D93B98">
      <w:pPr>
        <w:rPr>
          <w:sz w:val="22"/>
          <w:szCs w:val="22"/>
        </w:rPr>
      </w:pPr>
      <w:ins w:id="30" w:author="Miko Wilford" w:date="2017-03-20T12:30:00Z">
        <w:r>
          <w:rPr>
            <w:sz w:val="22"/>
            <w:szCs w:val="22"/>
          </w:rPr>
          <w:t>First Name</w:t>
        </w:r>
      </w:ins>
      <w:ins w:id="31" w:author="Miko Wilford" w:date="2017-03-20T12:31:00Z">
        <w:r>
          <w:rPr>
            <w:sz w:val="22"/>
            <w:szCs w:val="22"/>
          </w:rPr>
          <w:t xml:space="preserve"> (ONLY)</w:t>
        </w:r>
      </w:ins>
      <w:ins w:id="32" w:author="Miko Wilford" w:date="2017-03-20T12:29:00Z">
        <w:r w:rsidRPr="008C2281">
          <w:rPr>
            <w:sz w:val="22"/>
            <w:szCs w:val="22"/>
          </w:rPr>
          <w:t>:</w:t>
        </w:r>
        <w:r w:rsidRPr="008C2281">
          <w:rPr>
            <w:rFonts w:ascii="Arial" w:hAnsi="Arial" w:cs="Arial"/>
            <w:sz w:val="22"/>
            <w:szCs w:val="22"/>
          </w:rPr>
          <w:t xml:space="preserve"> </w:t>
        </w:r>
        <w:r w:rsidRPr="008C2281">
          <w:rPr>
            <w:rFonts w:ascii="Arial" w:hAnsi="Arial" w:cs="Arial"/>
            <w:sz w:val="22"/>
            <w:szCs w:val="22"/>
          </w:rPr>
          <w:fldChar w:fldCharType="begin">
            <w:ffData>
              <w:name w:val="Text21"/>
              <w:enabled/>
              <w:calcOnExit w:val="0"/>
              <w:textInput/>
            </w:ffData>
          </w:fldChar>
        </w:r>
        <w:r w:rsidRPr="008C2281">
          <w:rPr>
            <w:rFonts w:ascii="Arial" w:hAnsi="Arial" w:cs="Arial"/>
            <w:sz w:val="22"/>
            <w:szCs w:val="22"/>
          </w:rPr>
          <w:instrText xml:space="preserve"> FORMTEXT </w:instrText>
        </w:r>
        <w:r w:rsidRPr="008C2281">
          <w:rPr>
            <w:rFonts w:ascii="Arial" w:hAnsi="Arial" w:cs="Arial"/>
            <w:sz w:val="22"/>
            <w:szCs w:val="22"/>
          </w:rPr>
        </w:r>
        <w:r w:rsidRPr="008C2281">
          <w:rPr>
            <w:rFonts w:ascii="Arial" w:hAnsi="Arial" w:cs="Arial"/>
            <w:sz w:val="22"/>
            <w:szCs w:val="22"/>
          </w:rPr>
          <w:fldChar w:fldCharType="separate"/>
        </w:r>
      </w:ins>
      <w:r>
        <w:rPr>
          <w:rFonts w:ascii="Arial" w:hAnsi="Arial" w:cs="Arial"/>
          <w:noProof/>
          <w:sz w:val="22"/>
          <w:szCs w:val="22"/>
        </w:rPr>
        <w:t> </w:t>
      </w:r>
      <w:r>
        <w:rPr>
          <w:rFonts w:ascii="Arial" w:hAnsi="Arial" w:cs="Arial"/>
          <w:noProof/>
          <w:sz w:val="22"/>
          <w:szCs w:val="22"/>
        </w:rPr>
        <w:t> </w:t>
      </w:r>
      <w:r>
        <w:rPr>
          <w:rFonts w:ascii="Arial" w:hAnsi="Arial" w:cs="Arial"/>
          <w:noProof/>
          <w:sz w:val="22"/>
          <w:szCs w:val="22"/>
        </w:rPr>
        <w:t> </w:t>
      </w:r>
      <w:r>
        <w:rPr>
          <w:rFonts w:ascii="Arial" w:hAnsi="Arial" w:cs="Arial"/>
          <w:noProof/>
          <w:sz w:val="22"/>
          <w:szCs w:val="22"/>
        </w:rPr>
        <w:t> </w:t>
      </w:r>
      <w:r>
        <w:rPr>
          <w:rFonts w:ascii="Arial" w:hAnsi="Arial" w:cs="Arial"/>
          <w:noProof/>
          <w:sz w:val="22"/>
          <w:szCs w:val="22"/>
        </w:rPr>
        <w:t> </w:t>
      </w:r>
      <w:ins w:id="33" w:author="Miko Wilford" w:date="2017-03-20T12:29:00Z">
        <w:r w:rsidRPr="008C2281">
          <w:rPr>
            <w:rFonts w:ascii="Arial" w:hAnsi="Arial" w:cs="Arial"/>
            <w:sz w:val="22"/>
            <w:szCs w:val="22"/>
          </w:rPr>
          <w:fldChar w:fldCharType="end"/>
        </w:r>
        <w:proofErr w:type="gramStart"/>
        <w:r w:rsidRPr="008C2281">
          <w:rPr>
            <w:rFonts w:ascii="Arial" w:hAnsi="Arial" w:cs="Arial"/>
            <w:sz w:val="22"/>
            <w:szCs w:val="22"/>
          </w:rPr>
          <w:t xml:space="preserve">  </w:t>
        </w:r>
        <w:r>
          <w:rPr>
            <w:rFonts w:ascii="Arial" w:hAnsi="Arial" w:cs="Arial"/>
            <w:sz w:val="22"/>
            <w:szCs w:val="22"/>
          </w:rPr>
          <w:t xml:space="preserve">                   </w:t>
        </w:r>
        <w:r w:rsidRPr="008C2281">
          <w:rPr>
            <w:rFonts w:ascii="Arial" w:hAnsi="Arial" w:cs="Arial"/>
            <w:sz w:val="22"/>
            <w:szCs w:val="22"/>
          </w:rPr>
          <w:t xml:space="preserve"> </w:t>
        </w:r>
      </w:ins>
      <w:r w:rsidR="005F66E5">
        <w:rPr>
          <w:sz w:val="22"/>
          <w:szCs w:val="22"/>
        </w:rPr>
        <w:t>UML</w:t>
      </w:r>
      <w:proofErr w:type="gramEnd"/>
      <w:r w:rsidR="005F66E5">
        <w:rPr>
          <w:sz w:val="22"/>
          <w:szCs w:val="22"/>
        </w:rPr>
        <w:t xml:space="preserve"> Email Address</w:t>
      </w:r>
      <w:r w:rsidR="00530C6B" w:rsidRPr="008C2281">
        <w:rPr>
          <w:sz w:val="22"/>
          <w:szCs w:val="22"/>
        </w:rPr>
        <w:t>:</w:t>
      </w:r>
      <w:r w:rsidR="00530C6B" w:rsidRPr="008C2281">
        <w:rPr>
          <w:rFonts w:ascii="Arial" w:hAnsi="Arial" w:cs="Arial"/>
          <w:sz w:val="22"/>
          <w:szCs w:val="22"/>
        </w:rPr>
        <w:t xml:space="preserve"> </w:t>
      </w:r>
      <w:r w:rsidR="0044766E" w:rsidRPr="008C2281">
        <w:rPr>
          <w:rFonts w:ascii="Arial" w:hAnsi="Arial" w:cs="Arial"/>
          <w:sz w:val="22"/>
          <w:szCs w:val="22"/>
        </w:rPr>
        <w:fldChar w:fldCharType="begin">
          <w:ffData>
            <w:name w:val="Text21"/>
            <w:enabled/>
            <w:calcOnExit w:val="0"/>
            <w:textInput/>
          </w:ffData>
        </w:fldChar>
      </w:r>
      <w:bookmarkStart w:id="34" w:name="Text21"/>
      <w:r w:rsidR="0044766E" w:rsidRPr="008C2281">
        <w:rPr>
          <w:rFonts w:ascii="Arial" w:hAnsi="Arial" w:cs="Arial"/>
          <w:sz w:val="22"/>
          <w:szCs w:val="22"/>
        </w:rPr>
        <w:instrText xml:space="preserve"> FORMTEXT </w:instrText>
      </w:r>
      <w:r w:rsidR="0044766E" w:rsidRPr="008C2281">
        <w:rPr>
          <w:rFonts w:ascii="Arial" w:hAnsi="Arial" w:cs="Arial"/>
          <w:sz w:val="22"/>
          <w:szCs w:val="22"/>
        </w:rPr>
      </w:r>
      <w:r w:rsidR="0044766E" w:rsidRPr="008C2281">
        <w:rPr>
          <w:rFonts w:ascii="Arial" w:hAnsi="Arial" w:cs="Arial"/>
          <w:sz w:val="22"/>
          <w:szCs w:val="22"/>
        </w:rPr>
        <w:fldChar w:fldCharType="separate"/>
      </w:r>
      <w:r w:rsidR="0044766E" w:rsidRPr="008C2281">
        <w:rPr>
          <w:rFonts w:ascii="Arial" w:hAnsi="Arial" w:cs="Arial"/>
          <w:sz w:val="22"/>
          <w:szCs w:val="22"/>
        </w:rPr>
        <w:t> </w:t>
      </w:r>
      <w:r w:rsidR="0044766E" w:rsidRPr="008C2281">
        <w:rPr>
          <w:rFonts w:ascii="Arial" w:hAnsi="Arial" w:cs="Arial"/>
          <w:sz w:val="22"/>
          <w:szCs w:val="22"/>
        </w:rPr>
        <w:t> </w:t>
      </w:r>
      <w:r w:rsidR="0044766E" w:rsidRPr="008C2281">
        <w:rPr>
          <w:rFonts w:ascii="Arial" w:hAnsi="Arial" w:cs="Arial"/>
          <w:sz w:val="22"/>
          <w:szCs w:val="22"/>
        </w:rPr>
        <w:t> </w:t>
      </w:r>
      <w:r w:rsidR="0044766E" w:rsidRPr="008C2281">
        <w:rPr>
          <w:rFonts w:ascii="Arial" w:hAnsi="Arial" w:cs="Arial"/>
          <w:sz w:val="22"/>
          <w:szCs w:val="22"/>
        </w:rPr>
        <w:t> </w:t>
      </w:r>
      <w:r w:rsidR="0044766E" w:rsidRPr="008C2281">
        <w:rPr>
          <w:rFonts w:ascii="Arial" w:hAnsi="Arial" w:cs="Arial"/>
          <w:sz w:val="22"/>
          <w:szCs w:val="22"/>
        </w:rPr>
        <w:t> </w:t>
      </w:r>
      <w:r w:rsidR="0044766E" w:rsidRPr="008C2281">
        <w:rPr>
          <w:rFonts w:ascii="Arial" w:hAnsi="Arial" w:cs="Arial"/>
          <w:sz w:val="22"/>
          <w:szCs w:val="22"/>
        </w:rPr>
        <w:fldChar w:fldCharType="end"/>
      </w:r>
      <w:bookmarkEnd w:id="34"/>
      <w:r w:rsidR="00530C6B" w:rsidRPr="008C2281">
        <w:rPr>
          <w:rFonts w:ascii="Arial" w:hAnsi="Arial" w:cs="Arial"/>
          <w:sz w:val="22"/>
          <w:szCs w:val="22"/>
        </w:rPr>
        <w:t xml:space="preserve">  </w:t>
      </w:r>
      <w:r w:rsidR="00E326B3" w:rsidRPr="008C2281">
        <w:rPr>
          <w:rFonts w:ascii="Arial" w:hAnsi="Arial" w:cs="Arial"/>
          <w:sz w:val="22"/>
          <w:szCs w:val="22"/>
        </w:rPr>
        <w:t xml:space="preserve">                       </w:t>
      </w:r>
      <w:r w:rsidR="0008259E" w:rsidRPr="008C2281">
        <w:rPr>
          <w:sz w:val="22"/>
          <w:szCs w:val="22"/>
        </w:rPr>
        <w:tab/>
      </w:r>
      <w:r w:rsidR="005630C2" w:rsidRPr="008C2281">
        <w:rPr>
          <w:sz w:val="22"/>
          <w:szCs w:val="22"/>
        </w:rPr>
        <w:tab/>
      </w:r>
      <w:r w:rsidR="0008259E" w:rsidRPr="008C2281">
        <w:rPr>
          <w:sz w:val="22"/>
          <w:szCs w:val="22"/>
        </w:rPr>
        <w:t>Date:</w:t>
      </w:r>
      <w:r w:rsidR="0008259E" w:rsidRPr="008C2281">
        <w:rPr>
          <w:rFonts w:ascii="Arial" w:hAnsi="Arial" w:cs="Arial"/>
          <w:sz w:val="22"/>
          <w:szCs w:val="22"/>
        </w:rPr>
        <w:t xml:space="preserve"> </w:t>
      </w:r>
      <w:r w:rsidR="0008259E" w:rsidRPr="008C2281">
        <w:rPr>
          <w:rFonts w:ascii="Arial" w:hAnsi="Arial" w:cs="Arial"/>
          <w:sz w:val="22"/>
          <w:szCs w:val="22"/>
        </w:rPr>
        <w:fldChar w:fldCharType="begin">
          <w:ffData>
            <w:name w:val="Text20"/>
            <w:enabled/>
            <w:calcOnExit w:val="0"/>
            <w:textInput/>
          </w:ffData>
        </w:fldChar>
      </w:r>
      <w:r w:rsidR="0008259E" w:rsidRPr="008C2281">
        <w:rPr>
          <w:rFonts w:ascii="Arial" w:hAnsi="Arial" w:cs="Arial"/>
          <w:sz w:val="22"/>
          <w:szCs w:val="22"/>
        </w:rPr>
        <w:instrText xml:space="preserve"> FORMTEXT </w:instrText>
      </w:r>
      <w:r w:rsidR="0008259E" w:rsidRPr="008C2281">
        <w:rPr>
          <w:rFonts w:ascii="Arial" w:hAnsi="Arial" w:cs="Arial"/>
          <w:sz w:val="22"/>
          <w:szCs w:val="22"/>
        </w:rPr>
      </w:r>
      <w:r w:rsidR="0008259E" w:rsidRPr="008C2281">
        <w:rPr>
          <w:rFonts w:ascii="Arial" w:hAnsi="Arial" w:cs="Arial"/>
          <w:sz w:val="22"/>
          <w:szCs w:val="22"/>
        </w:rPr>
        <w:fldChar w:fldCharType="separate"/>
      </w:r>
      <w:r w:rsidR="0008259E" w:rsidRPr="008C2281">
        <w:rPr>
          <w:rFonts w:ascii="Arial" w:hAnsi="Arial" w:cs="Arial"/>
          <w:sz w:val="22"/>
          <w:szCs w:val="22"/>
        </w:rPr>
        <w:t> </w:t>
      </w:r>
      <w:r w:rsidR="0008259E" w:rsidRPr="008C2281">
        <w:rPr>
          <w:rFonts w:ascii="Arial" w:hAnsi="Arial" w:cs="Arial"/>
          <w:sz w:val="22"/>
          <w:szCs w:val="22"/>
        </w:rPr>
        <w:t> </w:t>
      </w:r>
      <w:r w:rsidR="0008259E" w:rsidRPr="008C2281">
        <w:rPr>
          <w:rFonts w:ascii="Arial" w:hAnsi="Arial" w:cs="Arial"/>
          <w:sz w:val="22"/>
          <w:szCs w:val="22"/>
        </w:rPr>
        <w:t> </w:t>
      </w:r>
      <w:r w:rsidR="0008259E" w:rsidRPr="008C2281">
        <w:rPr>
          <w:rFonts w:ascii="Arial" w:hAnsi="Arial" w:cs="Arial"/>
          <w:sz w:val="22"/>
          <w:szCs w:val="22"/>
        </w:rPr>
        <w:t> </w:t>
      </w:r>
      <w:r w:rsidR="0008259E" w:rsidRPr="008C2281">
        <w:rPr>
          <w:rFonts w:ascii="Arial" w:hAnsi="Arial" w:cs="Arial"/>
          <w:sz w:val="22"/>
          <w:szCs w:val="22"/>
        </w:rPr>
        <w:t> </w:t>
      </w:r>
      <w:r w:rsidR="0008259E" w:rsidRPr="008C2281">
        <w:rPr>
          <w:rFonts w:ascii="Arial" w:hAnsi="Arial" w:cs="Arial"/>
          <w:sz w:val="22"/>
          <w:szCs w:val="22"/>
        </w:rPr>
        <w:fldChar w:fldCharType="end"/>
      </w:r>
      <w:r w:rsidR="005630C2" w:rsidRPr="008C2281">
        <w:rPr>
          <w:rFonts w:ascii="Arial" w:hAnsi="Arial" w:cs="Arial"/>
          <w:sz w:val="22"/>
          <w:szCs w:val="22"/>
        </w:rPr>
        <w:tab/>
      </w:r>
      <w:r w:rsidR="005630C2" w:rsidRPr="008C2281">
        <w:rPr>
          <w:sz w:val="22"/>
          <w:szCs w:val="22"/>
        </w:rPr>
        <w:tab/>
      </w:r>
      <w:r w:rsidR="005630C2" w:rsidRPr="008C2281">
        <w:rPr>
          <w:sz w:val="22"/>
          <w:szCs w:val="22"/>
        </w:rPr>
        <w:tab/>
      </w:r>
    </w:p>
    <w:p w14:paraId="70F9F454" w14:textId="411B2070" w:rsidR="00B95488" w:rsidRPr="008C2281" w:rsidRDefault="00B95488" w:rsidP="00D93B98">
      <w:pPr>
        <w:rPr>
          <w:sz w:val="22"/>
          <w:szCs w:val="22"/>
        </w:rPr>
      </w:pPr>
      <w:r w:rsidRPr="008C2281">
        <w:rPr>
          <w:sz w:val="22"/>
          <w:szCs w:val="22"/>
        </w:rPr>
        <w:t xml:space="preserve"> </w:t>
      </w:r>
    </w:p>
    <w:sectPr w:rsidR="00B95488" w:rsidRPr="008C2281" w:rsidSect="006367F0">
      <w:headerReference w:type="default" r:id="rId12"/>
      <w:footerReference w:type="even" r:id="rId13"/>
      <w:footerReference w:type="default" r:id="rId14"/>
      <w:type w:val="continuous"/>
      <w:pgSz w:w="12240" w:h="15840" w:code="1"/>
      <w:pgMar w:top="720" w:right="740" w:bottom="720" w:left="1195" w:header="734" w:footer="475"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2CD150" w14:textId="77777777" w:rsidR="008934C6" w:rsidRDefault="008934C6">
      <w:r>
        <w:separator/>
      </w:r>
    </w:p>
  </w:endnote>
  <w:endnote w:type="continuationSeparator" w:id="0">
    <w:p w14:paraId="7D1AF8C4" w14:textId="77777777" w:rsidR="008934C6" w:rsidRDefault="008934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77630F" w14:textId="77777777" w:rsidR="008934C6" w:rsidRDefault="008934C6" w:rsidP="00F1135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201503" w14:textId="77777777" w:rsidR="008934C6" w:rsidRDefault="008934C6" w:rsidP="0007062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920817" w14:textId="006552D3" w:rsidR="008934C6" w:rsidRPr="00F42D86" w:rsidRDefault="008934C6" w:rsidP="00070621">
    <w:pPr>
      <w:pStyle w:val="Footer"/>
      <w:ind w:right="360"/>
      <w:rPr>
        <w:sz w:val="16"/>
        <w:szCs w:val="16"/>
      </w:rPr>
    </w:pPr>
    <w:r w:rsidRPr="001642CC">
      <w:rPr>
        <w:rStyle w:val="PageNumber"/>
        <w:sz w:val="16"/>
        <w:szCs w:val="16"/>
      </w:rPr>
      <w:fldChar w:fldCharType="begin"/>
    </w:r>
    <w:r w:rsidRPr="001642CC">
      <w:rPr>
        <w:rStyle w:val="PageNumber"/>
        <w:sz w:val="16"/>
        <w:szCs w:val="16"/>
      </w:rPr>
      <w:instrText xml:space="preserve"> FILENAME </w:instrText>
    </w:r>
    <w:r w:rsidRPr="001642CC">
      <w:rPr>
        <w:rStyle w:val="PageNumber"/>
        <w:sz w:val="16"/>
        <w:szCs w:val="16"/>
      </w:rPr>
      <w:fldChar w:fldCharType="separate"/>
    </w:r>
    <w:r>
      <w:rPr>
        <w:rStyle w:val="PageNumber"/>
        <w:noProof/>
        <w:sz w:val="16"/>
        <w:szCs w:val="16"/>
      </w:rPr>
      <w:t>15-104-WIL-XPD Appendix B - mechanical turk icf (pre-review) 8-24-15.docx</w:t>
    </w:r>
    <w:r w:rsidRPr="001642CC">
      <w:rPr>
        <w:rStyle w:val="PageNumber"/>
        <w:sz w:val="16"/>
        <w:szCs w:val="16"/>
      </w:rPr>
      <w:fldChar w:fldCharType="end"/>
    </w:r>
    <w:r>
      <w:rPr>
        <w:rStyle w:val="PageNumber"/>
        <w:sz w:val="16"/>
        <w:szCs w:val="16"/>
      </w:rPr>
      <w:tab/>
    </w:r>
    <w:r w:rsidRPr="00F42D86">
      <w:rPr>
        <w:rStyle w:val="PageNumber"/>
        <w:sz w:val="16"/>
        <w:szCs w:val="16"/>
      </w:rPr>
      <w:fldChar w:fldCharType="begin"/>
    </w:r>
    <w:r w:rsidRPr="00F42D86">
      <w:rPr>
        <w:rStyle w:val="PageNumber"/>
        <w:sz w:val="16"/>
        <w:szCs w:val="16"/>
      </w:rPr>
      <w:instrText xml:space="preserve"> PAGE </w:instrText>
    </w:r>
    <w:r w:rsidRPr="00F42D86">
      <w:rPr>
        <w:rStyle w:val="PageNumber"/>
        <w:sz w:val="16"/>
        <w:szCs w:val="16"/>
      </w:rPr>
      <w:fldChar w:fldCharType="separate"/>
    </w:r>
    <w:r w:rsidR="00AF247E">
      <w:rPr>
        <w:rStyle w:val="PageNumber"/>
        <w:noProof/>
        <w:sz w:val="16"/>
        <w:szCs w:val="16"/>
      </w:rPr>
      <w:t>2</w:t>
    </w:r>
    <w:r w:rsidRPr="00F42D86">
      <w:rPr>
        <w:rStyle w:val="PageNumber"/>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B4DC5D" w14:textId="77777777" w:rsidR="008934C6" w:rsidRDefault="008934C6">
      <w:r>
        <w:separator/>
      </w:r>
    </w:p>
  </w:footnote>
  <w:footnote w:type="continuationSeparator" w:id="0">
    <w:p w14:paraId="0993D854" w14:textId="77777777" w:rsidR="008934C6" w:rsidRDefault="008934C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F706E6" w14:textId="77777777" w:rsidR="008934C6" w:rsidRPr="00C023B1" w:rsidRDefault="008934C6" w:rsidP="00C023B1">
    <w:pPr>
      <w:pStyle w:val="Header"/>
      <w:jc w:val="right"/>
      <w:rPr>
        <w:sz w:val="18"/>
        <w:szCs w:val="1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rawingGridVerticalSpacing w:val="136"/>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9E0"/>
    <w:rsid w:val="00006FC4"/>
    <w:rsid w:val="000115AC"/>
    <w:rsid w:val="00014AAF"/>
    <w:rsid w:val="00021A70"/>
    <w:rsid w:val="00025E71"/>
    <w:rsid w:val="00030E84"/>
    <w:rsid w:val="0003119D"/>
    <w:rsid w:val="000328B8"/>
    <w:rsid w:val="00037F73"/>
    <w:rsid w:val="00042B31"/>
    <w:rsid w:val="00044FFA"/>
    <w:rsid w:val="0005685C"/>
    <w:rsid w:val="0006076D"/>
    <w:rsid w:val="0006420A"/>
    <w:rsid w:val="00067947"/>
    <w:rsid w:val="00070621"/>
    <w:rsid w:val="00073A3B"/>
    <w:rsid w:val="0008259E"/>
    <w:rsid w:val="000A2269"/>
    <w:rsid w:val="000A4866"/>
    <w:rsid w:val="000B256A"/>
    <w:rsid w:val="000C00CB"/>
    <w:rsid w:val="000C304A"/>
    <w:rsid w:val="000D42EC"/>
    <w:rsid w:val="000D4A82"/>
    <w:rsid w:val="000E2238"/>
    <w:rsid w:val="000E2EDA"/>
    <w:rsid w:val="000E4880"/>
    <w:rsid w:val="000F1802"/>
    <w:rsid w:val="00122EEC"/>
    <w:rsid w:val="00124C2D"/>
    <w:rsid w:val="0012527C"/>
    <w:rsid w:val="0013471A"/>
    <w:rsid w:val="00135819"/>
    <w:rsid w:val="001406A0"/>
    <w:rsid w:val="0014162D"/>
    <w:rsid w:val="00151906"/>
    <w:rsid w:val="00153FDD"/>
    <w:rsid w:val="001560CF"/>
    <w:rsid w:val="00157723"/>
    <w:rsid w:val="00161682"/>
    <w:rsid w:val="00161A1C"/>
    <w:rsid w:val="001642CC"/>
    <w:rsid w:val="001664E8"/>
    <w:rsid w:val="00183275"/>
    <w:rsid w:val="00194C08"/>
    <w:rsid w:val="001A0507"/>
    <w:rsid w:val="001A1121"/>
    <w:rsid w:val="001A18ED"/>
    <w:rsid w:val="001A1951"/>
    <w:rsid w:val="001A40E7"/>
    <w:rsid w:val="001A42FD"/>
    <w:rsid w:val="001A68D8"/>
    <w:rsid w:val="001C6BAA"/>
    <w:rsid w:val="001D55B0"/>
    <w:rsid w:val="001D64AB"/>
    <w:rsid w:val="001F0B5B"/>
    <w:rsid w:val="001F0CB0"/>
    <w:rsid w:val="001F4620"/>
    <w:rsid w:val="002049E6"/>
    <w:rsid w:val="00207512"/>
    <w:rsid w:val="00211AEA"/>
    <w:rsid w:val="00211B65"/>
    <w:rsid w:val="0022117E"/>
    <w:rsid w:val="00222FD3"/>
    <w:rsid w:val="00224D67"/>
    <w:rsid w:val="00227600"/>
    <w:rsid w:val="00231C48"/>
    <w:rsid w:val="00242DF7"/>
    <w:rsid w:val="002469E6"/>
    <w:rsid w:val="00247998"/>
    <w:rsid w:val="00251E32"/>
    <w:rsid w:val="00252E46"/>
    <w:rsid w:val="00256B33"/>
    <w:rsid w:val="00261B14"/>
    <w:rsid w:val="002622BD"/>
    <w:rsid w:val="00263D1B"/>
    <w:rsid w:val="00265A24"/>
    <w:rsid w:val="002669B3"/>
    <w:rsid w:val="00284D8C"/>
    <w:rsid w:val="00285A7C"/>
    <w:rsid w:val="00294652"/>
    <w:rsid w:val="00294EA7"/>
    <w:rsid w:val="002A70FD"/>
    <w:rsid w:val="002B3223"/>
    <w:rsid w:val="002B4684"/>
    <w:rsid w:val="002B51E4"/>
    <w:rsid w:val="002B7B39"/>
    <w:rsid w:val="002C0C19"/>
    <w:rsid w:val="002C19CD"/>
    <w:rsid w:val="002C1EFE"/>
    <w:rsid w:val="002F30AF"/>
    <w:rsid w:val="002F70A1"/>
    <w:rsid w:val="002F7E04"/>
    <w:rsid w:val="0030000E"/>
    <w:rsid w:val="00302969"/>
    <w:rsid w:val="0030566B"/>
    <w:rsid w:val="00306F63"/>
    <w:rsid w:val="0031490C"/>
    <w:rsid w:val="00316B1A"/>
    <w:rsid w:val="0031725D"/>
    <w:rsid w:val="00322FB6"/>
    <w:rsid w:val="00326225"/>
    <w:rsid w:val="00327498"/>
    <w:rsid w:val="003324DB"/>
    <w:rsid w:val="003334F6"/>
    <w:rsid w:val="0033479C"/>
    <w:rsid w:val="00342832"/>
    <w:rsid w:val="0034405E"/>
    <w:rsid w:val="00344764"/>
    <w:rsid w:val="00350626"/>
    <w:rsid w:val="00350D29"/>
    <w:rsid w:val="00365DD8"/>
    <w:rsid w:val="00373E59"/>
    <w:rsid w:val="0037435B"/>
    <w:rsid w:val="003A3027"/>
    <w:rsid w:val="003B0499"/>
    <w:rsid w:val="003B3841"/>
    <w:rsid w:val="003B6ED0"/>
    <w:rsid w:val="003C2F07"/>
    <w:rsid w:val="003D24F3"/>
    <w:rsid w:val="003E302B"/>
    <w:rsid w:val="003E329D"/>
    <w:rsid w:val="003E5083"/>
    <w:rsid w:val="003F1CD9"/>
    <w:rsid w:val="004002F5"/>
    <w:rsid w:val="004105E5"/>
    <w:rsid w:val="004109C8"/>
    <w:rsid w:val="0041304F"/>
    <w:rsid w:val="004133F4"/>
    <w:rsid w:val="00424DC4"/>
    <w:rsid w:val="004261E1"/>
    <w:rsid w:val="00433366"/>
    <w:rsid w:val="0043467F"/>
    <w:rsid w:val="004377AE"/>
    <w:rsid w:val="00437CF3"/>
    <w:rsid w:val="0044766E"/>
    <w:rsid w:val="0045113F"/>
    <w:rsid w:val="0045166E"/>
    <w:rsid w:val="0045465C"/>
    <w:rsid w:val="004660F0"/>
    <w:rsid w:val="00467F45"/>
    <w:rsid w:val="00475F9A"/>
    <w:rsid w:val="00481454"/>
    <w:rsid w:val="0048798B"/>
    <w:rsid w:val="00487FEC"/>
    <w:rsid w:val="00493634"/>
    <w:rsid w:val="004A365B"/>
    <w:rsid w:val="004A7F51"/>
    <w:rsid w:val="004B1444"/>
    <w:rsid w:val="004C06A7"/>
    <w:rsid w:val="004E33DB"/>
    <w:rsid w:val="004E3DEF"/>
    <w:rsid w:val="004E576E"/>
    <w:rsid w:val="004E5876"/>
    <w:rsid w:val="004E663D"/>
    <w:rsid w:val="004E6D11"/>
    <w:rsid w:val="004F47A3"/>
    <w:rsid w:val="004F49BB"/>
    <w:rsid w:val="0050078C"/>
    <w:rsid w:val="00503C34"/>
    <w:rsid w:val="00511B04"/>
    <w:rsid w:val="0051304A"/>
    <w:rsid w:val="00527513"/>
    <w:rsid w:val="00530C6B"/>
    <w:rsid w:val="00535CC4"/>
    <w:rsid w:val="0054083F"/>
    <w:rsid w:val="00541E3A"/>
    <w:rsid w:val="00544AA3"/>
    <w:rsid w:val="00546D95"/>
    <w:rsid w:val="0056159A"/>
    <w:rsid w:val="005630C2"/>
    <w:rsid w:val="0056576A"/>
    <w:rsid w:val="005731E1"/>
    <w:rsid w:val="00573954"/>
    <w:rsid w:val="0057491D"/>
    <w:rsid w:val="005771AB"/>
    <w:rsid w:val="005816D4"/>
    <w:rsid w:val="00584407"/>
    <w:rsid w:val="00587926"/>
    <w:rsid w:val="005929E0"/>
    <w:rsid w:val="00594009"/>
    <w:rsid w:val="00595FD9"/>
    <w:rsid w:val="005A311F"/>
    <w:rsid w:val="005B076B"/>
    <w:rsid w:val="005B2AEE"/>
    <w:rsid w:val="005B671B"/>
    <w:rsid w:val="005B7417"/>
    <w:rsid w:val="005D250F"/>
    <w:rsid w:val="005D3A23"/>
    <w:rsid w:val="005D4938"/>
    <w:rsid w:val="005E361C"/>
    <w:rsid w:val="005E5328"/>
    <w:rsid w:val="005E59A0"/>
    <w:rsid w:val="005F3D53"/>
    <w:rsid w:val="005F66E5"/>
    <w:rsid w:val="005F7A67"/>
    <w:rsid w:val="00601168"/>
    <w:rsid w:val="006038EE"/>
    <w:rsid w:val="006054A9"/>
    <w:rsid w:val="006170D8"/>
    <w:rsid w:val="0062382D"/>
    <w:rsid w:val="0063123E"/>
    <w:rsid w:val="00636720"/>
    <w:rsid w:val="006367F0"/>
    <w:rsid w:val="006406D7"/>
    <w:rsid w:val="0064155D"/>
    <w:rsid w:val="006451CE"/>
    <w:rsid w:val="00645B64"/>
    <w:rsid w:val="00653EC8"/>
    <w:rsid w:val="0065539D"/>
    <w:rsid w:val="00657CC4"/>
    <w:rsid w:val="006608F5"/>
    <w:rsid w:val="00660F9C"/>
    <w:rsid w:val="00686C98"/>
    <w:rsid w:val="00693F00"/>
    <w:rsid w:val="0069546B"/>
    <w:rsid w:val="006A31E3"/>
    <w:rsid w:val="006A3573"/>
    <w:rsid w:val="006A5EA2"/>
    <w:rsid w:val="006A7720"/>
    <w:rsid w:val="006A7F7F"/>
    <w:rsid w:val="006B11D6"/>
    <w:rsid w:val="006B2F74"/>
    <w:rsid w:val="006C4272"/>
    <w:rsid w:val="006C55D1"/>
    <w:rsid w:val="006C7A4C"/>
    <w:rsid w:val="006F2C3D"/>
    <w:rsid w:val="0070450C"/>
    <w:rsid w:val="0072221B"/>
    <w:rsid w:val="00723E6C"/>
    <w:rsid w:val="00737630"/>
    <w:rsid w:val="00744EAF"/>
    <w:rsid w:val="007631B1"/>
    <w:rsid w:val="0076688E"/>
    <w:rsid w:val="00770085"/>
    <w:rsid w:val="00772743"/>
    <w:rsid w:val="007A0026"/>
    <w:rsid w:val="007A5850"/>
    <w:rsid w:val="007B1623"/>
    <w:rsid w:val="007B27A5"/>
    <w:rsid w:val="007C18FD"/>
    <w:rsid w:val="007D5EFC"/>
    <w:rsid w:val="007F16B6"/>
    <w:rsid w:val="007F1F78"/>
    <w:rsid w:val="00800BA5"/>
    <w:rsid w:val="00803F8C"/>
    <w:rsid w:val="0080468C"/>
    <w:rsid w:val="00805CAD"/>
    <w:rsid w:val="008101F2"/>
    <w:rsid w:val="00810FFA"/>
    <w:rsid w:val="00826114"/>
    <w:rsid w:val="00837EC4"/>
    <w:rsid w:val="008427BB"/>
    <w:rsid w:val="008516AA"/>
    <w:rsid w:val="00851C83"/>
    <w:rsid w:val="00854D72"/>
    <w:rsid w:val="00855EAA"/>
    <w:rsid w:val="008713D7"/>
    <w:rsid w:val="00871A1E"/>
    <w:rsid w:val="00876595"/>
    <w:rsid w:val="00880BC3"/>
    <w:rsid w:val="00883922"/>
    <w:rsid w:val="008934C6"/>
    <w:rsid w:val="00896DD5"/>
    <w:rsid w:val="008C2281"/>
    <w:rsid w:val="008C6EB4"/>
    <w:rsid w:val="008D0F38"/>
    <w:rsid w:val="008D7392"/>
    <w:rsid w:val="008D73C3"/>
    <w:rsid w:val="008E3092"/>
    <w:rsid w:val="008E46DF"/>
    <w:rsid w:val="008F6C6B"/>
    <w:rsid w:val="008F7C33"/>
    <w:rsid w:val="00910F04"/>
    <w:rsid w:val="0091624A"/>
    <w:rsid w:val="00921CB8"/>
    <w:rsid w:val="0094037D"/>
    <w:rsid w:val="0096348D"/>
    <w:rsid w:val="00964B3D"/>
    <w:rsid w:val="00973D4E"/>
    <w:rsid w:val="0098058A"/>
    <w:rsid w:val="009810CF"/>
    <w:rsid w:val="009838F8"/>
    <w:rsid w:val="009967A0"/>
    <w:rsid w:val="009C2A18"/>
    <w:rsid w:val="009E3701"/>
    <w:rsid w:val="009E5630"/>
    <w:rsid w:val="009F12AA"/>
    <w:rsid w:val="009F593A"/>
    <w:rsid w:val="00A11D15"/>
    <w:rsid w:val="00A1723E"/>
    <w:rsid w:val="00A31807"/>
    <w:rsid w:val="00A33640"/>
    <w:rsid w:val="00A3448F"/>
    <w:rsid w:val="00A35ADC"/>
    <w:rsid w:val="00A37EC2"/>
    <w:rsid w:val="00A40DCE"/>
    <w:rsid w:val="00A469FF"/>
    <w:rsid w:val="00A46F29"/>
    <w:rsid w:val="00A5194F"/>
    <w:rsid w:val="00A55E72"/>
    <w:rsid w:val="00A57C9F"/>
    <w:rsid w:val="00A74A98"/>
    <w:rsid w:val="00A8107E"/>
    <w:rsid w:val="00A847F8"/>
    <w:rsid w:val="00A905A5"/>
    <w:rsid w:val="00A92BDD"/>
    <w:rsid w:val="00AA6233"/>
    <w:rsid w:val="00AB0602"/>
    <w:rsid w:val="00AC2703"/>
    <w:rsid w:val="00AC2742"/>
    <w:rsid w:val="00AC5559"/>
    <w:rsid w:val="00AD0C5A"/>
    <w:rsid w:val="00AD1C82"/>
    <w:rsid w:val="00AD65B1"/>
    <w:rsid w:val="00AE1981"/>
    <w:rsid w:val="00AE4FA7"/>
    <w:rsid w:val="00AE5AFD"/>
    <w:rsid w:val="00AF0EBC"/>
    <w:rsid w:val="00AF247E"/>
    <w:rsid w:val="00B04AAC"/>
    <w:rsid w:val="00B067DA"/>
    <w:rsid w:val="00B10B01"/>
    <w:rsid w:val="00B11F36"/>
    <w:rsid w:val="00B13AB8"/>
    <w:rsid w:val="00B14BB1"/>
    <w:rsid w:val="00B17B06"/>
    <w:rsid w:val="00B21B43"/>
    <w:rsid w:val="00B2308F"/>
    <w:rsid w:val="00B23213"/>
    <w:rsid w:val="00B2348F"/>
    <w:rsid w:val="00B32B7C"/>
    <w:rsid w:val="00B3337A"/>
    <w:rsid w:val="00B358E9"/>
    <w:rsid w:val="00B443E4"/>
    <w:rsid w:val="00B4568B"/>
    <w:rsid w:val="00B47BC8"/>
    <w:rsid w:val="00B52ED0"/>
    <w:rsid w:val="00B56437"/>
    <w:rsid w:val="00B64392"/>
    <w:rsid w:val="00B670CB"/>
    <w:rsid w:val="00B67290"/>
    <w:rsid w:val="00B701E9"/>
    <w:rsid w:val="00B760CD"/>
    <w:rsid w:val="00B830CC"/>
    <w:rsid w:val="00B90F73"/>
    <w:rsid w:val="00B93015"/>
    <w:rsid w:val="00B95488"/>
    <w:rsid w:val="00B9569F"/>
    <w:rsid w:val="00BB5E56"/>
    <w:rsid w:val="00BB6762"/>
    <w:rsid w:val="00BC7CB3"/>
    <w:rsid w:val="00BE0AD4"/>
    <w:rsid w:val="00BE45A9"/>
    <w:rsid w:val="00BF0EC2"/>
    <w:rsid w:val="00C023B1"/>
    <w:rsid w:val="00C03EC8"/>
    <w:rsid w:val="00C11814"/>
    <w:rsid w:val="00C1701C"/>
    <w:rsid w:val="00C20E41"/>
    <w:rsid w:val="00C37D73"/>
    <w:rsid w:val="00C44D42"/>
    <w:rsid w:val="00C44FE5"/>
    <w:rsid w:val="00C502E4"/>
    <w:rsid w:val="00C514E8"/>
    <w:rsid w:val="00C55A73"/>
    <w:rsid w:val="00C71CB7"/>
    <w:rsid w:val="00C73A6B"/>
    <w:rsid w:val="00C82E7F"/>
    <w:rsid w:val="00C835A1"/>
    <w:rsid w:val="00C87DB3"/>
    <w:rsid w:val="00C9008F"/>
    <w:rsid w:val="00C9094A"/>
    <w:rsid w:val="00C9417B"/>
    <w:rsid w:val="00C94820"/>
    <w:rsid w:val="00CB45E9"/>
    <w:rsid w:val="00CC37C1"/>
    <w:rsid w:val="00CC58C9"/>
    <w:rsid w:val="00CC5A2C"/>
    <w:rsid w:val="00CC722D"/>
    <w:rsid w:val="00CD4689"/>
    <w:rsid w:val="00CD4C30"/>
    <w:rsid w:val="00CD55D8"/>
    <w:rsid w:val="00CE1E6E"/>
    <w:rsid w:val="00CE21E7"/>
    <w:rsid w:val="00CE5A57"/>
    <w:rsid w:val="00D10409"/>
    <w:rsid w:val="00D14845"/>
    <w:rsid w:val="00D148FB"/>
    <w:rsid w:val="00D2218E"/>
    <w:rsid w:val="00D33BF4"/>
    <w:rsid w:val="00D43B8E"/>
    <w:rsid w:val="00D46C8D"/>
    <w:rsid w:val="00D50D1C"/>
    <w:rsid w:val="00D56168"/>
    <w:rsid w:val="00D730C1"/>
    <w:rsid w:val="00D7378D"/>
    <w:rsid w:val="00D83B47"/>
    <w:rsid w:val="00D93B98"/>
    <w:rsid w:val="00D94B07"/>
    <w:rsid w:val="00DA0A0A"/>
    <w:rsid w:val="00DA4441"/>
    <w:rsid w:val="00DA5A28"/>
    <w:rsid w:val="00DB000D"/>
    <w:rsid w:val="00DB3ACA"/>
    <w:rsid w:val="00DB4559"/>
    <w:rsid w:val="00DD33F2"/>
    <w:rsid w:val="00DE4411"/>
    <w:rsid w:val="00DF46BF"/>
    <w:rsid w:val="00DF76E9"/>
    <w:rsid w:val="00E025D5"/>
    <w:rsid w:val="00E03CC4"/>
    <w:rsid w:val="00E04541"/>
    <w:rsid w:val="00E04E97"/>
    <w:rsid w:val="00E133B3"/>
    <w:rsid w:val="00E326B3"/>
    <w:rsid w:val="00E33910"/>
    <w:rsid w:val="00E5394F"/>
    <w:rsid w:val="00E723B1"/>
    <w:rsid w:val="00E83A66"/>
    <w:rsid w:val="00E8561E"/>
    <w:rsid w:val="00E86E99"/>
    <w:rsid w:val="00E915FA"/>
    <w:rsid w:val="00EA1DCF"/>
    <w:rsid w:val="00EA775C"/>
    <w:rsid w:val="00EB2B5F"/>
    <w:rsid w:val="00EB4A1E"/>
    <w:rsid w:val="00EB549D"/>
    <w:rsid w:val="00EC0D1B"/>
    <w:rsid w:val="00EC0FF3"/>
    <w:rsid w:val="00ED24F5"/>
    <w:rsid w:val="00ED33F9"/>
    <w:rsid w:val="00EE646B"/>
    <w:rsid w:val="00EF0D58"/>
    <w:rsid w:val="00F05158"/>
    <w:rsid w:val="00F0559D"/>
    <w:rsid w:val="00F05A01"/>
    <w:rsid w:val="00F073EC"/>
    <w:rsid w:val="00F1135E"/>
    <w:rsid w:val="00F16150"/>
    <w:rsid w:val="00F235C2"/>
    <w:rsid w:val="00F23679"/>
    <w:rsid w:val="00F238CF"/>
    <w:rsid w:val="00F25445"/>
    <w:rsid w:val="00F30CF6"/>
    <w:rsid w:val="00F40FC4"/>
    <w:rsid w:val="00F42D86"/>
    <w:rsid w:val="00F624A9"/>
    <w:rsid w:val="00F64AB4"/>
    <w:rsid w:val="00F70E11"/>
    <w:rsid w:val="00F92848"/>
    <w:rsid w:val="00F96E2B"/>
    <w:rsid w:val="00FA092F"/>
    <w:rsid w:val="00FA30F8"/>
    <w:rsid w:val="00FA3B98"/>
    <w:rsid w:val="00FB4998"/>
    <w:rsid w:val="00FC08EE"/>
    <w:rsid w:val="00FC1539"/>
    <w:rsid w:val="00FD1A3C"/>
    <w:rsid w:val="00FD2FEE"/>
    <w:rsid w:val="00FE018E"/>
    <w:rsid w:val="00FE4EEC"/>
    <w:rsid w:val="00FF378A"/>
    <w:rsid w:val="00FF58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659F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6">
    <w:name w:val="heading 6"/>
    <w:basedOn w:val="Normal"/>
    <w:next w:val="Normal"/>
    <w:qFormat/>
    <w:rsid w:val="005929E0"/>
    <w:pPr>
      <w:keepNext/>
      <w:numPr>
        <w:ilvl w:val="12"/>
      </w:numPr>
      <w:tabs>
        <w:tab w:val="left" w:pos="0"/>
        <w:tab w:val="left" w:pos="720"/>
        <w:tab w:val="left" w:pos="2700"/>
        <w:tab w:val="left" w:pos="3139"/>
        <w:tab w:val="left" w:pos="3780"/>
        <w:tab w:val="left" w:pos="5760"/>
        <w:tab w:val="left" w:pos="6379"/>
        <w:tab w:val="left" w:pos="8640"/>
        <w:tab w:val="left" w:pos="9360"/>
        <w:tab w:val="left" w:pos="10080"/>
      </w:tabs>
      <w:spacing w:line="218" w:lineRule="auto"/>
      <w:jc w:val="center"/>
      <w:outlineLvl w:val="5"/>
    </w:pPr>
    <w:rPr>
      <w:b/>
      <w:snapToGrid w:val="0"/>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23B1"/>
    <w:pPr>
      <w:tabs>
        <w:tab w:val="center" w:pos="4320"/>
        <w:tab w:val="right" w:pos="8640"/>
      </w:tabs>
    </w:pPr>
  </w:style>
  <w:style w:type="paragraph" w:styleId="Footer">
    <w:name w:val="footer"/>
    <w:basedOn w:val="Normal"/>
    <w:rsid w:val="00C023B1"/>
    <w:pPr>
      <w:tabs>
        <w:tab w:val="center" w:pos="4320"/>
        <w:tab w:val="right" w:pos="8640"/>
      </w:tabs>
    </w:pPr>
  </w:style>
  <w:style w:type="paragraph" w:styleId="BalloonText">
    <w:name w:val="Balloon Text"/>
    <w:basedOn w:val="Normal"/>
    <w:semiHidden/>
    <w:rsid w:val="00FF378A"/>
    <w:rPr>
      <w:rFonts w:ascii="Tahoma" w:hAnsi="Tahoma" w:cs="Tahoma"/>
      <w:sz w:val="16"/>
      <w:szCs w:val="16"/>
    </w:rPr>
  </w:style>
  <w:style w:type="character" w:styleId="PageNumber">
    <w:name w:val="page number"/>
    <w:basedOn w:val="DefaultParagraphFont"/>
    <w:rsid w:val="00070621"/>
  </w:style>
  <w:style w:type="character" w:styleId="Hyperlink">
    <w:name w:val="Hyperlink"/>
    <w:basedOn w:val="DefaultParagraphFont"/>
    <w:rsid w:val="00DD33F2"/>
    <w:rPr>
      <w:color w:val="0000FF" w:themeColor="hyperlink"/>
      <w:u w:val="single"/>
    </w:rPr>
  </w:style>
  <w:style w:type="paragraph" w:styleId="ListParagraph">
    <w:name w:val="List Paragraph"/>
    <w:basedOn w:val="Normal"/>
    <w:uiPriority w:val="34"/>
    <w:qFormat/>
    <w:rsid w:val="009967A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6">
    <w:name w:val="heading 6"/>
    <w:basedOn w:val="Normal"/>
    <w:next w:val="Normal"/>
    <w:qFormat/>
    <w:rsid w:val="005929E0"/>
    <w:pPr>
      <w:keepNext/>
      <w:numPr>
        <w:ilvl w:val="12"/>
      </w:numPr>
      <w:tabs>
        <w:tab w:val="left" w:pos="0"/>
        <w:tab w:val="left" w:pos="720"/>
        <w:tab w:val="left" w:pos="2700"/>
        <w:tab w:val="left" w:pos="3139"/>
        <w:tab w:val="left" w:pos="3780"/>
        <w:tab w:val="left" w:pos="5760"/>
        <w:tab w:val="left" w:pos="6379"/>
        <w:tab w:val="left" w:pos="8640"/>
        <w:tab w:val="left" w:pos="9360"/>
        <w:tab w:val="left" w:pos="10080"/>
      </w:tabs>
      <w:spacing w:line="218" w:lineRule="auto"/>
      <w:jc w:val="center"/>
      <w:outlineLvl w:val="5"/>
    </w:pPr>
    <w:rPr>
      <w:b/>
      <w:snapToGrid w:val="0"/>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23B1"/>
    <w:pPr>
      <w:tabs>
        <w:tab w:val="center" w:pos="4320"/>
        <w:tab w:val="right" w:pos="8640"/>
      </w:tabs>
    </w:pPr>
  </w:style>
  <w:style w:type="paragraph" w:styleId="Footer">
    <w:name w:val="footer"/>
    <w:basedOn w:val="Normal"/>
    <w:rsid w:val="00C023B1"/>
    <w:pPr>
      <w:tabs>
        <w:tab w:val="center" w:pos="4320"/>
        <w:tab w:val="right" w:pos="8640"/>
      </w:tabs>
    </w:pPr>
  </w:style>
  <w:style w:type="paragraph" w:styleId="BalloonText">
    <w:name w:val="Balloon Text"/>
    <w:basedOn w:val="Normal"/>
    <w:semiHidden/>
    <w:rsid w:val="00FF378A"/>
    <w:rPr>
      <w:rFonts w:ascii="Tahoma" w:hAnsi="Tahoma" w:cs="Tahoma"/>
      <w:sz w:val="16"/>
      <w:szCs w:val="16"/>
    </w:rPr>
  </w:style>
  <w:style w:type="character" w:styleId="PageNumber">
    <w:name w:val="page number"/>
    <w:basedOn w:val="DefaultParagraphFont"/>
    <w:rsid w:val="00070621"/>
  </w:style>
  <w:style w:type="character" w:styleId="Hyperlink">
    <w:name w:val="Hyperlink"/>
    <w:basedOn w:val="DefaultParagraphFont"/>
    <w:rsid w:val="00DD33F2"/>
    <w:rPr>
      <w:color w:val="0000FF" w:themeColor="hyperlink"/>
      <w:u w:val="single"/>
    </w:rPr>
  </w:style>
  <w:style w:type="paragraph" w:styleId="ListParagraph">
    <w:name w:val="List Paragraph"/>
    <w:basedOn w:val="Normal"/>
    <w:uiPriority w:val="34"/>
    <w:qFormat/>
    <w:rsid w:val="009967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9165540">
      <w:bodyDiv w:val="1"/>
      <w:marLeft w:val="0"/>
      <w:marRight w:val="0"/>
      <w:marTop w:val="0"/>
      <w:marBottom w:val="0"/>
      <w:divBdr>
        <w:top w:val="none" w:sz="0" w:space="0" w:color="auto"/>
        <w:left w:val="none" w:sz="0" w:space="0" w:color="auto"/>
        <w:bottom w:val="none" w:sz="0" w:space="0" w:color="auto"/>
        <w:right w:val="none" w:sz="0" w:space="0" w:color="auto"/>
      </w:divBdr>
    </w:div>
    <w:div w:id="1847746472">
      <w:bodyDiv w:val="1"/>
      <w:marLeft w:val="0"/>
      <w:marRight w:val="0"/>
      <w:marTop w:val="0"/>
      <w:marBottom w:val="0"/>
      <w:divBdr>
        <w:top w:val="none" w:sz="0" w:space="0" w:color="auto"/>
        <w:left w:val="none" w:sz="0" w:space="0" w:color="auto"/>
        <w:bottom w:val="none" w:sz="0" w:space="0" w:color="auto"/>
        <w:right w:val="none" w:sz="0" w:space="0" w:color="auto"/>
      </w:divBdr>
    </w:div>
    <w:div w:id="2140416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hyperlink" Target="mailto:Miko_Wilford@uml.edu" TargetMode="External"/><Relationship Id="rId9" Type="http://schemas.openxmlformats.org/officeDocument/2006/relationships/hyperlink" Target="mailto:Miko_Wilford@uml.edu" TargetMode="External"/><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859</Words>
  <Characters>4899</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Research Administration</Company>
  <LinksUpToDate>false</LinksUpToDate>
  <CharactersWithSpaces>5747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UML Faculty/ Staff</dc:creator>
  <cp:lastModifiedBy>Miko Wilford</cp:lastModifiedBy>
  <cp:revision>3</cp:revision>
  <cp:lastPrinted>2015-08-24T19:12:00Z</cp:lastPrinted>
  <dcterms:created xsi:type="dcterms:W3CDTF">2017-03-20T16:31:00Z</dcterms:created>
  <dcterms:modified xsi:type="dcterms:W3CDTF">2017-03-20T16:33:00Z</dcterms:modified>
</cp:coreProperties>
</file>